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vertAnchor="text" w:horzAnchor="margin" w:tblpXSpec="center" w:tblpY="314"/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2127"/>
        <w:gridCol w:w="3002"/>
        <w:gridCol w:w="2962"/>
      </w:tblGrid>
      <w:tr w:rsidR="0012276C" w:rsidRPr="0012276C" w14:paraId="5D5B7D17" w14:textId="77777777">
        <w:trPr>
          <w:trHeight w:val="190"/>
          <w:jc w:val="center"/>
        </w:trPr>
        <w:tc>
          <w:tcPr>
            <w:tcW w:w="9638" w:type="dxa"/>
            <w:gridSpan w:val="4"/>
            <w:shd w:val="clear" w:color="auto" w:fill="33CCFF"/>
            <w:vAlign w:val="center"/>
          </w:tcPr>
          <w:p w14:paraId="5B0802AD" w14:textId="00E8339F" w:rsidR="00AA79FC" w:rsidRPr="0012276C" w:rsidRDefault="00C81872">
            <w:pPr>
              <w:pStyle w:val="o0"/>
              <w:spacing w:line="360" w:lineRule="auto"/>
              <w:rPr>
                <w:rFonts w:ascii="宋体" w:eastAsia="宋体" w:hAnsi="宋体" w:cs="仿宋"/>
                <w:color w:val="000000" w:themeColor="text1"/>
                <w:sz w:val="18"/>
                <w:szCs w:val="18"/>
              </w:rPr>
            </w:pP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instrText xml:space="preserve"> MACROBUTTON AMEditEquationSection2 </w:instrText>
            </w:r>
            <w:r w:rsidRPr="0012276C">
              <w:rPr>
                <w:rStyle w:val="AMEquationSection"/>
                <w:rFonts w:ascii="宋体" w:eastAsia="宋体" w:hAnsi="宋体"/>
                <w:color w:val="000000" w:themeColor="text1"/>
              </w:rPr>
              <w:instrText>Equation Chapter 1 Section 1</w:instrText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instrText xml:space="preserve"> SEQ AMEqn \r \h \* MERGEFORMAT </w:instrText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instrText xml:space="preserve"> SEQ AMSec \r 1 \h \* MERGEFORMAT </w:instrText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instrText xml:space="preserve"> SEQ AMChap \r 1 \h \* MERGEFORMAT </w:instrText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  <w:r w:rsidRPr="0012276C">
              <w:rPr>
                <w:rFonts w:ascii="宋体" w:eastAsia="宋体" w:hAnsi="宋体" w:cs="仿宋" w:hint="eastAsia"/>
                <w:b/>
                <w:bCs/>
                <w:color w:val="000000" w:themeColor="text1"/>
                <w:sz w:val="28"/>
                <w:szCs w:val="28"/>
              </w:rPr>
              <w:t>基 本 信 息</w:t>
            </w:r>
          </w:p>
        </w:tc>
      </w:tr>
      <w:tr w:rsidR="0012276C" w:rsidRPr="0012276C" w14:paraId="5841354E" w14:textId="77777777">
        <w:trPr>
          <w:jc w:val="center"/>
        </w:trPr>
        <w:tc>
          <w:tcPr>
            <w:tcW w:w="1513" w:type="dxa"/>
            <w:vAlign w:val="center"/>
          </w:tcPr>
          <w:p w14:paraId="19DAB7D2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kern w:val="2"/>
                <w:szCs w:val="24"/>
              </w:rPr>
            </w:pPr>
            <w:r w:rsidRPr="0012276C">
              <w:rPr>
                <w:rFonts w:ascii="宋体" w:eastAsia="宋体" w:hAnsi="宋体" w:cs="仿宋" w:hint="eastAsia"/>
                <w:b/>
                <w:bCs/>
                <w:color w:val="000000" w:themeColor="text1"/>
                <w:kern w:val="2"/>
                <w:szCs w:val="24"/>
              </w:rPr>
              <w:t>类    型</w:t>
            </w:r>
          </w:p>
        </w:tc>
        <w:tc>
          <w:tcPr>
            <w:tcW w:w="8125" w:type="dxa"/>
            <w:gridSpan w:val="3"/>
            <w:vAlign w:val="center"/>
          </w:tcPr>
          <w:p w14:paraId="76CAAC4E" w14:textId="77777777" w:rsidR="00AA79FC" w:rsidRPr="0012276C" w:rsidRDefault="00C81872">
            <w:pPr>
              <w:spacing w:line="360" w:lineRule="auto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/>
                <w:color w:val="000000" w:themeColor="text1"/>
                <w:szCs w:val="24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bookmarkStart w:id="0" w:name="Check13"/>
            <w:r w:rsidRPr="0012276C">
              <w:rPr>
                <w:rFonts w:ascii="宋体" w:eastAsia="宋体" w:hAnsi="宋体" w:cs="仿宋"/>
                <w:color w:val="000000" w:themeColor="text1"/>
                <w:szCs w:val="24"/>
              </w:rPr>
              <w:instrText xml:space="preserve"> </w:instrText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instrText>FORMCHECKBOX</w:instrText>
            </w:r>
            <w:r w:rsidRPr="0012276C">
              <w:rPr>
                <w:rFonts w:ascii="宋体" w:eastAsia="宋体" w:hAnsi="宋体" w:cs="仿宋"/>
                <w:color w:val="000000" w:themeColor="text1"/>
                <w:szCs w:val="24"/>
              </w:rPr>
              <w:instrText xml:space="preserve"> </w:instrText>
            </w:r>
            <w:r w:rsidR="00C10F4A">
              <w:rPr>
                <w:rFonts w:ascii="宋体" w:eastAsia="宋体" w:hAnsi="宋体" w:cs="仿宋"/>
                <w:color w:val="000000" w:themeColor="text1"/>
                <w:szCs w:val="24"/>
              </w:rPr>
            </w:r>
            <w:r w:rsidR="00C10F4A">
              <w:rPr>
                <w:rFonts w:ascii="宋体" w:eastAsia="宋体" w:hAnsi="宋体" w:cs="仿宋"/>
                <w:color w:val="000000" w:themeColor="text1"/>
                <w:szCs w:val="24"/>
              </w:rPr>
              <w:fldChar w:fldCharType="separate"/>
            </w:r>
            <w:r w:rsidRPr="0012276C">
              <w:rPr>
                <w:rFonts w:ascii="宋体" w:eastAsia="宋体" w:hAnsi="宋体" w:cs="仿宋"/>
                <w:color w:val="000000" w:themeColor="text1"/>
                <w:szCs w:val="24"/>
              </w:rPr>
              <w:fldChar w:fldCharType="end"/>
            </w:r>
            <w:bookmarkEnd w:id="0"/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 xml:space="preserve">发明      </w:t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instrText xml:space="preserve"> FORMCHECKBOX </w:instrText>
            </w:r>
            <w:r w:rsidR="00C10F4A">
              <w:rPr>
                <w:rFonts w:ascii="宋体" w:eastAsia="宋体" w:hAnsi="宋体" w:cs="仿宋"/>
                <w:color w:val="000000" w:themeColor="text1"/>
                <w:szCs w:val="24"/>
              </w:rPr>
            </w:r>
            <w:r w:rsidR="00C10F4A">
              <w:rPr>
                <w:rFonts w:ascii="宋体" w:eastAsia="宋体" w:hAnsi="宋体" w:cs="仿宋"/>
                <w:color w:val="000000" w:themeColor="text1"/>
                <w:szCs w:val="24"/>
              </w:rPr>
              <w:fldChar w:fldCharType="separate"/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fldChar w:fldCharType="end"/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 xml:space="preserve">实用新型     </w:t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instrText xml:space="preserve"> FORMCHECKBOX </w:instrText>
            </w:r>
            <w:r w:rsidR="00C10F4A">
              <w:rPr>
                <w:rFonts w:ascii="宋体" w:eastAsia="宋体" w:hAnsi="宋体" w:cs="仿宋"/>
                <w:color w:val="000000" w:themeColor="text1"/>
                <w:szCs w:val="24"/>
              </w:rPr>
            </w:r>
            <w:r w:rsidR="00C10F4A">
              <w:rPr>
                <w:rFonts w:ascii="宋体" w:eastAsia="宋体" w:hAnsi="宋体" w:cs="仿宋"/>
                <w:color w:val="000000" w:themeColor="text1"/>
                <w:szCs w:val="24"/>
              </w:rPr>
              <w:fldChar w:fldCharType="separate"/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fldChar w:fldCharType="end"/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 xml:space="preserve">外观设计    </w:t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instrText xml:space="preserve"> FORMCHECKBOX </w:instrText>
            </w:r>
            <w:r w:rsidR="00C10F4A">
              <w:rPr>
                <w:rFonts w:ascii="宋体" w:eastAsia="宋体" w:hAnsi="宋体" w:cs="仿宋"/>
                <w:color w:val="000000" w:themeColor="text1"/>
                <w:szCs w:val="24"/>
              </w:rPr>
            </w:r>
            <w:r w:rsidR="00C10F4A">
              <w:rPr>
                <w:rFonts w:ascii="宋体" w:eastAsia="宋体" w:hAnsi="宋体" w:cs="仿宋"/>
                <w:color w:val="000000" w:themeColor="text1"/>
                <w:szCs w:val="24"/>
              </w:rPr>
              <w:fldChar w:fldCharType="separate"/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fldChar w:fldCharType="end"/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 xml:space="preserve">PCT    </w:t>
            </w:r>
          </w:p>
        </w:tc>
      </w:tr>
      <w:tr w:rsidR="0012276C" w:rsidRPr="0012276C" w14:paraId="29DD9205" w14:textId="77777777">
        <w:trPr>
          <w:trHeight w:val="90"/>
          <w:jc w:val="center"/>
        </w:trPr>
        <w:tc>
          <w:tcPr>
            <w:tcW w:w="1513" w:type="dxa"/>
            <w:vAlign w:val="center"/>
          </w:tcPr>
          <w:p w14:paraId="58A6CCAC" w14:textId="77777777" w:rsidR="00AA79FC" w:rsidRPr="0012276C" w:rsidRDefault="00C81872">
            <w:pPr>
              <w:pStyle w:val="o0"/>
              <w:tabs>
                <w:tab w:val="center" w:pos="576"/>
              </w:tabs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kern w:val="2"/>
                <w:szCs w:val="24"/>
              </w:rPr>
            </w:pPr>
            <w:r w:rsidRPr="0012276C">
              <w:rPr>
                <w:rFonts w:ascii="宋体" w:eastAsia="宋体" w:hAnsi="宋体" w:cs="仿宋" w:hint="eastAsia"/>
                <w:b/>
                <w:bCs/>
                <w:color w:val="000000" w:themeColor="text1"/>
                <w:kern w:val="2"/>
                <w:szCs w:val="24"/>
              </w:rPr>
              <w:t>名    称</w:t>
            </w:r>
          </w:p>
        </w:tc>
        <w:tc>
          <w:tcPr>
            <w:tcW w:w="8125" w:type="dxa"/>
            <w:gridSpan w:val="3"/>
            <w:vAlign w:val="center"/>
          </w:tcPr>
          <w:p w14:paraId="1206CC70" w14:textId="0E61079A" w:rsidR="008D4B51" w:rsidRPr="0012276C" w:rsidRDefault="008D4B51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基于深度卷积神经网络的乳腺癌超声图像辅助诊断方法</w:t>
            </w:r>
          </w:p>
        </w:tc>
      </w:tr>
      <w:tr w:rsidR="0012276C" w:rsidRPr="0012276C" w14:paraId="1A8E53CC" w14:textId="77777777">
        <w:trPr>
          <w:trHeight w:val="429"/>
          <w:jc w:val="center"/>
        </w:trPr>
        <w:tc>
          <w:tcPr>
            <w:tcW w:w="1513" w:type="dxa"/>
            <w:vAlign w:val="center"/>
          </w:tcPr>
          <w:p w14:paraId="34379F89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kern w:val="2"/>
                <w:szCs w:val="24"/>
              </w:rPr>
            </w:pPr>
            <w:r w:rsidRPr="0012276C">
              <w:rPr>
                <w:rFonts w:ascii="宋体" w:eastAsia="宋体" w:hAnsi="宋体" w:cs="仿宋" w:hint="eastAsia"/>
                <w:b/>
                <w:bCs/>
                <w:color w:val="000000" w:themeColor="text1"/>
                <w:kern w:val="2"/>
                <w:szCs w:val="24"/>
              </w:rPr>
              <w:t>立案日期</w:t>
            </w:r>
          </w:p>
        </w:tc>
        <w:tc>
          <w:tcPr>
            <w:tcW w:w="8125" w:type="dxa"/>
            <w:gridSpan w:val="3"/>
            <w:vAlign w:val="center"/>
          </w:tcPr>
          <w:p w14:paraId="54F01CD1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kern w:val="2"/>
                <w:szCs w:val="24"/>
              </w:rPr>
            </w:pPr>
          </w:p>
        </w:tc>
      </w:tr>
      <w:tr w:rsidR="0012276C" w:rsidRPr="0012276C" w14:paraId="69A34B6A" w14:textId="77777777">
        <w:trPr>
          <w:jc w:val="center"/>
        </w:trPr>
        <w:tc>
          <w:tcPr>
            <w:tcW w:w="1513" w:type="dxa"/>
            <w:vMerge w:val="restart"/>
            <w:vAlign w:val="center"/>
          </w:tcPr>
          <w:p w14:paraId="613172BA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kern w:val="2"/>
                <w:szCs w:val="24"/>
              </w:rPr>
            </w:pPr>
            <w:r w:rsidRPr="0012276C">
              <w:rPr>
                <w:rFonts w:ascii="宋体" w:eastAsia="宋体" w:hAnsi="宋体" w:cs="仿宋" w:hint="eastAsia"/>
                <w:b/>
                <w:bCs/>
                <w:color w:val="000000" w:themeColor="text1"/>
                <w:kern w:val="2"/>
                <w:szCs w:val="24"/>
              </w:rPr>
              <w:t>第一联系人</w:t>
            </w:r>
          </w:p>
        </w:tc>
        <w:tc>
          <w:tcPr>
            <w:tcW w:w="2139" w:type="dxa"/>
            <w:vMerge w:val="restart"/>
            <w:vAlign w:val="center"/>
          </w:tcPr>
          <w:p w14:paraId="410B3D8F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74577AE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单位：</w:t>
            </w:r>
          </w:p>
        </w:tc>
        <w:tc>
          <w:tcPr>
            <w:tcW w:w="2966" w:type="dxa"/>
            <w:vAlign w:val="center"/>
          </w:tcPr>
          <w:p w14:paraId="6F0D3B27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电话：</w:t>
            </w:r>
          </w:p>
        </w:tc>
      </w:tr>
      <w:tr w:rsidR="0012276C" w:rsidRPr="0012276C" w14:paraId="7FB3C044" w14:textId="77777777">
        <w:trPr>
          <w:jc w:val="center"/>
        </w:trPr>
        <w:tc>
          <w:tcPr>
            <w:tcW w:w="1513" w:type="dxa"/>
            <w:vMerge/>
            <w:vAlign w:val="center"/>
          </w:tcPr>
          <w:p w14:paraId="38911247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39" w:type="dxa"/>
            <w:vMerge/>
            <w:vAlign w:val="center"/>
          </w:tcPr>
          <w:p w14:paraId="3076EF6E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DCC2D4B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身份：</w:t>
            </w:r>
          </w:p>
        </w:tc>
        <w:tc>
          <w:tcPr>
            <w:tcW w:w="2966" w:type="dxa"/>
            <w:vAlign w:val="center"/>
          </w:tcPr>
          <w:p w14:paraId="7CF28A62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邮箱：</w:t>
            </w:r>
          </w:p>
        </w:tc>
      </w:tr>
      <w:tr w:rsidR="0012276C" w:rsidRPr="0012276C" w14:paraId="6960782E" w14:textId="77777777">
        <w:trPr>
          <w:jc w:val="center"/>
        </w:trPr>
        <w:tc>
          <w:tcPr>
            <w:tcW w:w="1513" w:type="dxa"/>
            <w:vMerge w:val="restart"/>
            <w:vAlign w:val="center"/>
          </w:tcPr>
          <w:p w14:paraId="2DE3FBD9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b/>
                <w:bCs/>
                <w:color w:val="000000" w:themeColor="text1"/>
                <w:szCs w:val="24"/>
              </w:rPr>
              <w:t>第二联系人</w:t>
            </w:r>
          </w:p>
        </w:tc>
        <w:tc>
          <w:tcPr>
            <w:tcW w:w="2139" w:type="dxa"/>
            <w:vMerge w:val="restart"/>
            <w:vAlign w:val="center"/>
          </w:tcPr>
          <w:p w14:paraId="1E417326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姓名：</w:t>
            </w:r>
            <w:r w:rsidRPr="0012276C">
              <w:rPr>
                <w:rFonts w:ascii="宋体" w:eastAsia="宋体" w:hAnsi="宋体" w:cs="仿宋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3020" w:type="dxa"/>
            <w:vAlign w:val="center"/>
          </w:tcPr>
          <w:p w14:paraId="4FEB3EF0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单位：</w:t>
            </w:r>
          </w:p>
        </w:tc>
        <w:tc>
          <w:tcPr>
            <w:tcW w:w="2966" w:type="dxa"/>
            <w:vAlign w:val="center"/>
          </w:tcPr>
          <w:p w14:paraId="0EDA57A1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电话：</w:t>
            </w:r>
          </w:p>
        </w:tc>
      </w:tr>
      <w:tr w:rsidR="0012276C" w:rsidRPr="0012276C" w14:paraId="2924392B" w14:textId="77777777">
        <w:trPr>
          <w:jc w:val="center"/>
        </w:trPr>
        <w:tc>
          <w:tcPr>
            <w:tcW w:w="1513" w:type="dxa"/>
            <w:vMerge/>
            <w:vAlign w:val="center"/>
          </w:tcPr>
          <w:p w14:paraId="34EF5B7F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</w:tc>
        <w:tc>
          <w:tcPr>
            <w:tcW w:w="2139" w:type="dxa"/>
            <w:vMerge/>
            <w:vAlign w:val="center"/>
          </w:tcPr>
          <w:p w14:paraId="5D95E85C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AFFE75D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身份：</w:t>
            </w:r>
          </w:p>
        </w:tc>
        <w:tc>
          <w:tcPr>
            <w:tcW w:w="2966" w:type="dxa"/>
            <w:vAlign w:val="center"/>
          </w:tcPr>
          <w:p w14:paraId="265BC1BD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邮箱：</w:t>
            </w:r>
          </w:p>
        </w:tc>
      </w:tr>
      <w:tr w:rsidR="0012276C" w:rsidRPr="0012276C" w14:paraId="561F70CA" w14:textId="77777777">
        <w:trPr>
          <w:trHeight w:val="263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14:paraId="6DB1E15D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b/>
                <w:color w:val="000000" w:themeColor="text1"/>
                <w:szCs w:val="24"/>
              </w:rPr>
              <w:t>第三联系人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5C1F9635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姓名：</w:t>
            </w:r>
            <w:r w:rsidRPr="0012276C">
              <w:rPr>
                <w:rFonts w:ascii="宋体" w:eastAsia="宋体" w:hAnsi="宋体" w:cs="仿宋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2D25EF9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单位：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1B9249A1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电话：</w:t>
            </w:r>
          </w:p>
        </w:tc>
      </w:tr>
      <w:tr w:rsidR="0012276C" w:rsidRPr="0012276C" w14:paraId="3B9FD1EC" w14:textId="77777777">
        <w:trPr>
          <w:trHeight w:val="263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0F36E448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47E04B0A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2AB90E8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身份：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0AE2D8B2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邮箱：</w:t>
            </w:r>
          </w:p>
        </w:tc>
      </w:tr>
      <w:tr w:rsidR="0012276C" w:rsidRPr="0012276C" w14:paraId="62619C7F" w14:textId="77777777">
        <w:trPr>
          <w:trHeight w:val="631"/>
          <w:jc w:val="center"/>
        </w:trPr>
        <w:tc>
          <w:tcPr>
            <w:tcW w:w="9638" w:type="dxa"/>
            <w:gridSpan w:val="4"/>
            <w:shd w:val="clear" w:color="auto" w:fill="00CCFF"/>
            <w:vAlign w:val="center"/>
          </w:tcPr>
          <w:p w14:paraId="7D453079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asciiTheme="minorEastAsia" w:eastAsiaTheme="minorEastAsia" w:hAnsiTheme="minorEastAsia" w:cs="仿宋"/>
                <w:b/>
                <w:bCs/>
                <w:color w:val="000000" w:themeColor="text1"/>
                <w:sz w:val="18"/>
                <w:szCs w:val="18"/>
              </w:rPr>
            </w:pPr>
            <w:r w:rsidRPr="0012276C">
              <w:rPr>
                <w:rFonts w:asciiTheme="minorEastAsia" w:eastAsiaTheme="minorEastAsia" w:hAnsiTheme="minorEastAsia" w:cs="仿宋" w:hint="eastAsia"/>
                <w:b/>
                <w:bCs/>
                <w:color w:val="000000" w:themeColor="text1"/>
                <w:sz w:val="28"/>
                <w:szCs w:val="28"/>
              </w:rPr>
              <w:t>专 利 内 容</w:t>
            </w:r>
          </w:p>
        </w:tc>
      </w:tr>
      <w:tr w:rsidR="0012276C" w:rsidRPr="0012276C" w14:paraId="1579C447" w14:textId="77777777">
        <w:trPr>
          <w:trHeight w:val="631"/>
          <w:jc w:val="center"/>
        </w:trPr>
        <w:tc>
          <w:tcPr>
            <w:tcW w:w="9638" w:type="dxa"/>
            <w:gridSpan w:val="4"/>
            <w:shd w:val="clear" w:color="auto" w:fill="FFFFFF"/>
            <w:vAlign w:val="center"/>
          </w:tcPr>
          <w:p w14:paraId="55BDAECB" w14:textId="77777777" w:rsidR="00AA79FC" w:rsidRPr="0012276C" w:rsidRDefault="00C81872">
            <w:pPr>
              <w:shd w:val="clear" w:color="auto" w:fill="FFFFFF"/>
              <w:autoSpaceDE w:val="0"/>
              <w:autoSpaceDN w:val="0"/>
              <w:adjustRightInd w:val="0"/>
              <w:spacing w:beforeLines="50" w:before="156" w:line="360" w:lineRule="auto"/>
              <w:rPr>
                <w:rFonts w:eastAsia="宋体" w:cs="仿宋"/>
                <w:b/>
                <w:color w:val="000000" w:themeColor="text1"/>
                <w:szCs w:val="24"/>
                <w:lang w:val="zh-CN"/>
              </w:rPr>
            </w:pPr>
            <w:r w:rsidRPr="0012276C">
              <w:rPr>
                <w:rFonts w:eastAsia="宋体" w:cs="仿宋" w:hint="eastAsia"/>
                <w:b/>
                <w:color w:val="000000" w:themeColor="text1"/>
                <w:szCs w:val="24"/>
              </w:rPr>
              <w:t>1</w:t>
            </w:r>
            <w:r w:rsidRPr="0012276C">
              <w:rPr>
                <w:rFonts w:eastAsia="宋体" w:cs="仿宋" w:hint="eastAsia"/>
                <w:b/>
                <w:color w:val="000000" w:themeColor="text1"/>
                <w:szCs w:val="24"/>
              </w:rPr>
              <w:t>、技术领域：</w:t>
            </w:r>
          </w:p>
          <w:p w14:paraId="68E788D8" w14:textId="43625E33" w:rsidR="00AA79FC" w:rsidRPr="0012276C" w:rsidRDefault="00C81872">
            <w:pPr>
              <w:shd w:val="clear" w:color="auto" w:fill="FFFFFF"/>
              <w:spacing w:line="360" w:lineRule="auto"/>
              <w:ind w:rightChars="214" w:right="514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 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 xml:space="preserve">   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本发明涉及</w:t>
            </w:r>
            <w:r w:rsidR="00A45AA4" w:rsidRPr="0012276C">
              <w:rPr>
                <w:rFonts w:eastAsia="宋体" w:cs="仿宋" w:hint="eastAsia"/>
                <w:color w:val="000000" w:themeColor="text1"/>
                <w:szCs w:val="24"/>
              </w:rPr>
              <w:t>智能医疗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领域，具体是一种</w:t>
            </w:r>
            <w:r w:rsidR="00A45AA4" w:rsidRPr="0012276C">
              <w:rPr>
                <w:rFonts w:eastAsia="宋体" w:cs="仿宋" w:hint="eastAsia"/>
                <w:color w:val="000000" w:themeColor="text1"/>
                <w:szCs w:val="24"/>
              </w:rPr>
              <w:t>基于深度卷积神经网络的乳腺癌超声图像辅助诊断方法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</w:tc>
      </w:tr>
      <w:tr w:rsidR="0012276C" w:rsidRPr="0012276C" w14:paraId="1F16A92F" w14:textId="77777777">
        <w:trPr>
          <w:trHeight w:val="90"/>
          <w:jc w:val="center"/>
        </w:trPr>
        <w:tc>
          <w:tcPr>
            <w:tcW w:w="9638" w:type="dxa"/>
            <w:gridSpan w:val="4"/>
            <w:shd w:val="clear" w:color="auto" w:fill="FFFFFF"/>
            <w:vAlign w:val="center"/>
          </w:tcPr>
          <w:p w14:paraId="7B6B8A4B" w14:textId="77777777" w:rsidR="00AA79FC" w:rsidRPr="0012276C" w:rsidRDefault="00C81872">
            <w:pPr>
              <w:pStyle w:val="o0"/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eastAsia="宋体" w:cs="仿宋"/>
                <w:b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b/>
                <w:color w:val="000000" w:themeColor="text1"/>
                <w:szCs w:val="24"/>
              </w:rPr>
              <w:t>背景技术</w:t>
            </w:r>
            <w:r w:rsidRPr="0012276C">
              <w:rPr>
                <w:rFonts w:eastAsia="宋体" w:cs="仿宋" w:hint="eastAsia"/>
                <w:b/>
                <w:color w:val="000000" w:themeColor="text1"/>
                <w:szCs w:val="24"/>
              </w:rPr>
              <w:t>:</w:t>
            </w:r>
          </w:p>
          <w:p w14:paraId="4AFE768C" w14:textId="021A909E" w:rsidR="00AA79FC" w:rsidRPr="0012276C" w:rsidRDefault="00052E23" w:rsidP="005D5BAE">
            <w:pPr>
              <w:pStyle w:val="o0"/>
              <w:shd w:val="clear" w:color="auto" w:fill="FFFFFF"/>
              <w:spacing w:line="360" w:lineRule="auto"/>
              <w:ind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乳腺癌超声图像辅助诊断方法可以为医疗人员提供高</w:t>
            </w:r>
            <w:r w:rsidR="00691C0C" w:rsidRPr="0012276C">
              <w:rPr>
                <w:rFonts w:eastAsia="宋体" w:cs="仿宋" w:hint="eastAsia"/>
                <w:color w:val="000000" w:themeColor="text1"/>
                <w:szCs w:val="24"/>
              </w:rPr>
              <w:t>准确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性的辅助诊断参考。</w:t>
            </w:r>
            <w:r w:rsidR="00C344F6" w:rsidRPr="0012276C">
              <w:rPr>
                <w:rFonts w:eastAsia="宋体" w:cs="仿宋" w:hint="eastAsia"/>
                <w:color w:val="000000" w:themeColor="text1"/>
                <w:szCs w:val="24"/>
              </w:rPr>
              <w:t>辅助诊断方法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通过</w:t>
            </w:r>
            <w:r w:rsidR="00691C0C" w:rsidRPr="0012276C">
              <w:rPr>
                <w:rFonts w:eastAsia="宋体" w:cs="仿宋" w:hint="eastAsia"/>
                <w:color w:val="000000" w:themeColor="text1"/>
                <w:szCs w:val="24"/>
              </w:rPr>
              <w:t>对乳腺超声图像进行分析，能够识别</w:t>
            </w:r>
            <w:r w:rsidR="00683E0B"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691C0C" w:rsidRPr="0012276C">
              <w:rPr>
                <w:rFonts w:eastAsia="宋体" w:cs="仿宋" w:hint="eastAsia"/>
                <w:color w:val="000000" w:themeColor="text1"/>
                <w:szCs w:val="24"/>
              </w:rPr>
              <w:t>标注图像中</w:t>
            </w:r>
            <w:r w:rsidR="00683E0B" w:rsidRPr="0012276C">
              <w:rPr>
                <w:rFonts w:eastAsia="宋体" w:cs="仿宋" w:hint="eastAsia"/>
                <w:color w:val="000000" w:themeColor="text1"/>
                <w:szCs w:val="24"/>
              </w:rPr>
              <w:t>乳腺结节</w:t>
            </w:r>
            <w:r w:rsidR="00691C0C" w:rsidRPr="0012276C">
              <w:rPr>
                <w:rFonts w:eastAsia="宋体" w:cs="仿宋" w:hint="eastAsia"/>
                <w:color w:val="000000" w:themeColor="text1"/>
                <w:szCs w:val="24"/>
              </w:rPr>
              <w:t>区域，</w:t>
            </w:r>
            <w:r w:rsidR="009222C6" w:rsidRPr="0012276C">
              <w:rPr>
                <w:rFonts w:eastAsia="宋体" w:cs="仿宋" w:hint="eastAsia"/>
                <w:color w:val="000000" w:themeColor="text1"/>
                <w:szCs w:val="24"/>
              </w:rPr>
              <w:t>并判断结节类型，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从而</w:t>
            </w:r>
            <w:r w:rsidR="00691C0C" w:rsidRPr="0012276C">
              <w:rPr>
                <w:rFonts w:eastAsia="宋体" w:cs="仿宋" w:hint="eastAsia"/>
                <w:color w:val="000000" w:themeColor="text1"/>
                <w:szCs w:val="24"/>
              </w:rPr>
              <w:t>为医疗人员提供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即时、高鲁棒性、高精度</w:t>
            </w:r>
            <w:r w:rsidR="00986185" w:rsidRPr="0012276C">
              <w:rPr>
                <w:rFonts w:eastAsia="宋体" w:cs="仿宋" w:hint="eastAsia"/>
                <w:color w:val="000000" w:themeColor="text1"/>
                <w:szCs w:val="24"/>
              </w:rPr>
              <w:t>、可视化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的辅助诊断参考。</w:t>
            </w:r>
            <w:r w:rsidR="0045542A" w:rsidRPr="0012276C">
              <w:rPr>
                <w:rFonts w:eastAsia="宋体" w:cs="仿宋" w:hint="eastAsia"/>
                <w:color w:val="000000" w:themeColor="text1"/>
                <w:szCs w:val="24"/>
              </w:rPr>
              <w:t>与此同时，</w:t>
            </w:r>
            <w:r w:rsidR="00986185" w:rsidRPr="0012276C">
              <w:rPr>
                <w:rFonts w:eastAsia="宋体" w:cs="仿宋" w:hint="eastAsia"/>
                <w:color w:val="000000" w:themeColor="text1"/>
                <w:szCs w:val="24"/>
              </w:rPr>
              <w:t>辅助诊断方法</w:t>
            </w:r>
            <w:r w:rsidR="00F509ED" w:rsidRPr="0012276C">
              <w:rPr>
                <w:rFonts w:eastAsia="宋体" w:cs="仿宋" w:hint="eastAsia"/>
                <w:color w:val="000000" w:themeColor="text1"/>
                <w:szCs w:val="24"/>
              </w:rPr>
              <w:t>能对人眼难以</w:t>
            </w:r>
            <w:r w:rsidR="006562C0" w:rsidRPr="0012276C">
              <w:rPr>
                <w:rFonts w:eastAsia="宋体" w:cs="仿宋" w:hint="eastAsia"/>
                <w:color w:val="000000" w:themeColor="text1"/>
                <w:szCs w:val="24"/>
              </w:rPr>
              <w:t>发现、难以辨别</w:t>
            </w:r>
            <w:r w:rsidR="00F509ED" w:rsidRPr="0012276C">
              <w:rPr>
                <w:rFonts w:eastAsia="宋体" w:cs="仿宋" w:hint="eastAsia"/>
                <w:color w:val="000000" w:themeColor="text1"/>
                <w:szCs w:val="24"/>
              </w:rPr>
              <w:t>的乳腺癌</w:t>
            </w:r>
            <w:r w:rsidR="006562C0" w:rsidRPr="0012276C">
              <w:rPr>
                <w:rFonts w:eastAsia="宋体" w:cs="仿宋" w:hint="eastAsia"/>
                <w:color w:val="000000" w:themeColor="text1"/>
                <w:szCs w:val="24"/>
              </w:rPr>
              <w:t>进行判断和标注，提高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乳腺癌检</w:t>
            </w:r>
            <w:r w:rsidR="009E4532" w:rsidRPr="0012276C">
              <w:rPr>
                <w:rFonts w:eastAsia="宋体" w:cs="仿宋" w:hint="eastAsia"/>
                <w:color w:val="000000" w:themeColor="text1"/>
                <w:szCs w:val="24"/>
              </w:rPr>
              <w:t>出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率、准确性，降低医疗</w:t>
            </w:r>
            <w:r w:rsidR="00152FAE" w:rsidRPr="0012276C">
              <w:rPr>
                <w:rFonts w:eastAsia="宋体" w:cs="仿宋" w:hint="eastAsia"/>
                <w:color w:val="000000" w:themeColor="text1"/>
                <w:szCs w:val="24"/>
              </w:rPr>
              <w:t>漏诊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误诊</w:t>
            </w:r>
            <w:r w:rsidR="006562C0" w:rsidRPr="0012276C">
              <w:rPr>
                <w:rFonts w:eastAsia="宋体" w:cs="仿宋" w:hint="eastAsia"/>
                <w:color w:val="000000" w:themeColor="text1"/>
                <w:szCs w:val="24"/>
              </w:rPr>
              <w:t>事故</w:t>
            </w:r>
            <w:r w:rsidR="0045542A" w:rsidRPr="0012276C">
              <w:rPr>
                <w:rFonts w:eastAsia="宋体" w:cs="仿宋" w:hint="eastAsia"/>
                <w:color w:val="000000" w:themeColor="text1"/>
                <w:szCs w:val="24"/>
              </w:rPr>
              <w:t>，提高医疗</w:t>
            </w:r>
            <w:r w:rsidR="008D057B" w:rsidRPr="0012276C">
              <w:rPr>
                <w:rFonts w:eastAsia="宋体" w:cs="仿宋" w:hint="eastAsia"/>
                <w:color w:val="000000" w:themeColor="text1"/>
                <w:szCs w:val="24"/>
              </w:rPr>
              <w:t>质量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</w:tc>
      </w:tr>
      <w:tr w:rsidR="0012276C" w:rsidRPr="0012276C" w14:paraId="57711893" w14:textId="77777777">
        <w:trPr>
          <w:trHeight w:val="1125"/>
          <w:jc w:val="center"/>
        </w:trPr>
        <w:tc>
          <w:tcPr>
            <w:tcW w:w="9638" w:type="dxa"/>
            <w:gridSpan w:val="4"/>
            <w:shd w:val="clear" w:color="auto" w:fill="FFFFFF"/>
            <w:vAlign w:val="center"/>
          </w:tcPr>
          <w:p w14:paraId="43653F20" w14:textId="77777777" w:rsidR="00AA79FC" w:rsidRPr="0012276C" w:rsidRDefault="00C81872">
            <w:pPr>
              <w:pStyle w:val="o0"/>
              <w:spacing w:line="360" w:lineRule="auto"/>
              <w:jc w:val="both"/>
              <w:rPr>
                <w:rFonts w:eastAsia="宋体" w:cs="仿宋"/>
                <w:b/>
                <w:color w:val="000000" w:themeColor="text1"/>
                <w:kern w:val="2"/>
                <w:szCs w:val="24"/>
              </w:rPr>
            </w:pPr>
            <w:r w:rsidRPr="0012276C">
              <w:rPr>
                <w:rFonts w:eastAsia="宋体" w:cs="仿宋" w:hint="eastAsia"/>
                <w:b/>
                <w:color w:val="000000" w:themeColor="text1"/>
                <w:kern w:val="2"/>
                <w:szCs w:val="24"/>
              </w:rPr>
              <w:t>3</w:t>
            </w:r>
            <w:r w:rsidRPr="0012276C">
              <w:rPr>
                <w:rFonts w:eastAsia="宋体" w:cs="仿宋" w:hint="eastAsia"/>
                <w:b/>
                <w:color w:val="000000" w:themeColor="text1"/>
                <w:kern w:val="2"/>
                <w:szCs w:val="24"/>
              </w:rPr>
              <w:t>、发明内容：</w:t>
            </w:r>
          </w:p>
          <w:p w14:paraId="1E337A4E" w14:textId="77777777" w:rsidR="00AA79FC" w:rsidRPr="0012276C" w:rsidRDefault="00C81872">
            <w:pPr>
              <w:autoSpaceDE w:val="0"/>
              <w:autoSpaceDN w:val="0"/>
              <w:adjustRightInd w:val="0"/>
              <w:spacing w:line="360" w:lineRule="auto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bCs/>
                <w:color w:val="000000" w:themeColor="text1"/>
                <w:szCs w:val="24"/>
              </w:rPr>
              <w:t>1</w:t>
            </w:r>
            <w:r w:rsidRPr="0012276C">
              <w:rPr>
                <w:rFonts w:eastAsia="宋体" w:cs="仿宋" w:hint="eastAsia"/>
                <w:bCs/>
                <w:color w:val="000000" w:themeColor="text1"/>
                <w:szCs w:val="24"/>
              </w:rPr>
              <w:t>）本发明创造所要解决的技术问题：</w:t>
            </w:r>
            <w:r w:rsidRPr="0012276C">
              <w:rPr>
                <w:rFonts w:eastAsia="宋体" w:cs="仿宋" w:hint="eastAsia"/>
                <w:bCs/>
                <w:color w:val="000000" w:themeColor="text1"/>
                <w:szCs w:val="24"/>
              </w:rPr>
              <w:t xml:space="preserve"> </w:t>
            </w:r>
          </w:p>
          <w:p w14:paraId="37E7C759" w14:textId="0BC6F35B" w:rsidR="00AA79FC" w:rsidRPr="0012276C" w:rsidRDefault="00C81872">
            <w:pPr>
              <w:pStyle w:val="o0"/>
              <w:spacing w:line="360" w:lineRule="auto"/>
              <w:ind w:firstLineChars="200" w:firstLine="480"/>
              <w:rPr>
                <w:rFonts w:eastAsia="宋体" w:cs="仿宋"/>
                <w:color w:val="000000" w:themeColor="text1"/>
                <w:kern w:val="2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本发明针对现有技术的不足，</w:t>
            </w:r>
            <w:r w:rsidR="005D5BAE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提出一种基于深度卷积神经网络的</w:t>
            </w:r>
            <w:r w:rsidR="00705CB7" w:rsidRPr="0012276C">
              <w:rPr>
                <w:rFonts w:eastAsia="宋体" w:cs="仿宋" w:hint="eastAsia"/>
                <w:color w:val="000000" w:themeColor="text1"/>
                <w:szCs w:val="24"/>
              </w:rPr>
              <w:t>乳腺癌超声图像辅助诊断方法</w:t>
            </w:r>
            <w:r w:rsidR="00BB490D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；</w:t>
            </w:r>
          </w:p>
          <w:p w14:paraId="51D75FF9" w14:textId="502C2163" w:rsidR="00AA79FC" w:rsidRPr="0012276C" w:rsidRDefault="00DF728C">
            <w:pPr>
              <w:pStyle w:val="o0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eastAsia="宋体" w:cs="仿宋"/>
                <w:color w:val="000000" w:themeColor="text1"/>
                <w:kern w:val="2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对原有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乳腺超声图像预处理，</w:t>
            </w:r>
            <w:r w:rsidR="00494D2D" w:rsidRPr="0012276C">
              <w:rPr>
                <w:rFonts w:eastAsia="宋体" w:cs="仿宋" w:hint="eastAsia"/>
                <w:color w:val="000000" w:themeColor="text1"/>
                <w:szCs w:val="24"/>
              </w:rPr>
              <w:t>进行</w:t>
            </w:r>
            <w:r w:rsidR="006B0BC1" w:rsidRPr="0012276C">
              <w:rPr>
                <w:rFonts w:eastAsia="宋体" w:cs="仿宋" w:hint="eastAsia"/>
                <w:color w:val="000000" w:themeColor="text1"/>
                <w:szCs w:val="24"/>
              </w:rPr>
              <w:t>多种</w:t>
            </w:r>
            <w:r w:rsidR="00494D2D" w:rsidRPr="0012276C">
              <w:rPr>
                <w:rFonts w:eastAsia="宋体" w:cs="仿宋" w:hint="eastAsia"/>
                <w:color w:val="000000" w:themeColor="text1"/>
                <w:szCs w:val="24"/>
              </w:rPr>
              <w:t>像素级别的扰动，</w:t>
            </w:r>
            <w:r w:rsidR="00BB490D" w:rsidRPr="0012276C">
              <w:rPr>
                <w:rFonts w:eastAsia="宋体" w:cs="仿宋" w:hint="eastAsia"/>
                <w:color w:val="000000" w:themeColor="text1"/>
                <w:szCs w:val="24"/>
              </w:rPr>
              <w:t>制得数量足够且差异丰富</w:t>
            </w:r>
            <w:r w:rsidR="00494D2D" w:rsidRPr="0012276C">
              <w:rPr>
                <w:rFonts w:eastAsia="宋体" w:cs="仿宋" w:hint="eastAsia"/>
                <w:color w:val="000000" w:themeColor="text1"/>
                <w:szCs w:val="24"/>
              </w:rPr>
              <w:t>的数据集</w:t>
            </w:r>
            <w:r w:rsidR="00BB490D" w:rsidRPr="0012276C">
              <w:rPr>
                <w:rFonts w:eastAsia="宋体" w:cs="仿宋" w:hint="eastAsia"/>
                <w:color w:val="000000" w:themeColor="text1"/>
                <w:szCs w:val="24"/>
              </w:rPr>
              <w:t>；</w:t>
            </w:r>
          </w:p>
          <w:p w14:paraId="4E89A79A" w14:textId="13960F59" w:rsidR="00AA79FC" w:rsidRPr="0012276C" w:rsidRDefault="00BB490D">
            <w:pPr>
              <w:pStyle w:val="o0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eastAsia="宋体" w:cs="仿宋"/>
                <w:color w:val="000000" w:themeColor="text1"/>
                <w:kern w:val="2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lastRenderedPageBreak/>
              <w:t>提出一种</w:t>
            </w:r>
            <w:r w:rsidR="001B674B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结节超声图像</w:t>
            </w:r>
            <w:r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分割</w:t>
            </w:r>
            <w:r w:rsidR="008E0B24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神经</w:t>
            </w:r>
            <w:r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网络，</w:t>
            </w:r>
            <w:r w:rsidR="00C1219E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通过逐步提取图片</w:t>
            </w:r>
            <w:r w:rsidR="00D0771A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的</w:t>
            </w:r>
            <w:r w:rsidR="00C1219E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特征，识别并标注乳腺癌的像素区域</w:t>
            </w:r>
            <w:r w:rsidR="00D0771A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，即对图像进行特征提取</w:t>
            </w:r>
            <w:r w:rsidR="0077784C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，</w:t>
            </w:r>
            <w:r w:rsidR="004A61D2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初步</w:t>
            </w:r>
            <w:r w:rsidR="0077784C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生成</w:t>
            </w:r>
            <w:r w:rsidR="00705CB7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乳腺结节</w:t>
            </w:r>
            <w:r w:rsidR="0077784C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像素区域，</w:t>
            </w:r>
            <w:r w:rsidR="00705CB7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再通过</w:t>
            </w:r>
            <w:r w:rsidR="004A61D2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剔除不合理的像素区域，最终得到</w:t>
            </w:r>
            <w:r w:rsidR="00705CB7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结节</w:t>
            </w:r>
            <w:r w:rsidR="004A61D2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标注图片；</w:t>
            </w:r>
          </w:p>
          <w:p w14:paraId="6940CF51" w14:textId="370070DA" w:rsidR="008E0B24" w:rsidRPr="0012276C" w:rsidRDefault="008E0B24">
            <w:pPr>
              <w:pStyle w:val="o0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eastAsia="宋体" w:cs="仿宋"/>
                <w:color w:val="000000" w:themeColor="text1"/>
                <w:kern w:val="2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提出一种</w:t>
            </w:r>
            <w:r w:rsidR="001B674B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超声图像</w:t>
            </w:r>
            <w:r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结节类型</w:t>
            </w:r>
            <w:r w:rsidR="001B674B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分类</w:t>
            </w:r>
            <w:r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神经网络，对</w:t>
            </w:r>
            <w:r w:rsidR="001B674B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乳腺超声</w:t>
            </w:r>
            <w:r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图片进行识别判断，输出结节类型</w:t>
            </w:r>
            <w:r w:rsidR="00787A66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。</w:t>
            </w:r>
          </w:p>
          <w:p w14:paraId="1B346DB4" w14:textId="77777777" w:rsidR="00AA79FC" w:rsidRPr="0012276C" w:rsidRDefault="00C81872">
            <w:pPr>
              <w:pStyle w:val="p0"/>
              <w:spacing w:line="360" w:lineRule="auto"/>
              <w:ind w:firstLineChars="100" w:firstLine="240"/>
              <w:rPr>
                <w:rFonts w:eastAsia="宋体" w:cs="仿宋"/>
                <w:color w:val="000000" w:themeColor="text1"/>
                <w:kern w:val="2"/>
                <w:szCs w:val="24"/>
              </w:rPr>
            </w:pPr>
            <w:r w:rsidRPr="0012276C">
              <w:rPr>
                <w:rFonts w:eastAsia="宋体" w:cs="仿宋" w:hint="eastAsia"/>
                <w:bCs/>
                <w:color w:val="000000" w:themeColor="text1"/>
                <w:kern w:val="2"/>
                <w:szCs w:val="24"/>
              </w:rPr>
              <w:t>2</w:t>
            </w:r>
            <w:r w:rsidRPr="0012276C">
              <w:rPr>
                <w:rFonts w:eastAsia="宋体" w:cs="仿宋" w:hint="eastAsia"/>
                <w:bCs/>
                <w:color w:val="000000" w:themeColor="text1"/>
                <w:kern w:val="2"/>
                <w:szCs w:val="24"/>
              </w:rPr>
              <w:t>）解决其技术问题采用的技术方案（可以结合图纸来描述）</w:t>
            </w:r>
          </w:p>
          <w:p w14:paraId="45615779" w14:textId="05B8EE3B" w:rsidR="00AA79FC" w:rsidRPr="0012276C" w:rsidRDefault="00C81872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S1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D92EE1" w:rsidRPr="0012276C">
              <w:rPr>
                <w:rFonts w:eastAsia="宋体" w:cs="仿宋" w:hint="eastAsia"/>
                <w:color w:val="000000" w:themeColor="text1"/>
                <w:szCs w:val="24"/>
              </w:rPr>
              <w:t>图像增强</w:t>
            </w:r>
          </w:p>
          <w:p w14:paraId="4265A8EE" w14:textId="5ADC8738" w:rsidR="00AA79FC" w:rsidRPr="0012276C" w:rsidRDefault="00D92EE1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对</w:t>
            </w:r>
            <w:r w:rsidR="004F08BB" w:rsidRPr="0012276C">
              <w:rPr>
                <w:rFonts w:eastAsia="宋体" w:cs="仿宋" w:hint="eastAsia"/>
                <w:color w:val="000000" w:themeColor="text1"/>
                <w:szCs w:val="24"/>
              </w:rPr>
              <w:t>超声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图像进行多种像素级别的扰动，包括亮度、对比度、饱和度、色调、高斯噪声、随机删除等处理，强化模型在上述扰动的抗干扰能力；</w:t>
            </w:r>
          </w:p>
          <w:p w14:paraId="510E827C" w14:textId="3FD4883A" w:rsidR="00AA79FC" w:rsidRPr="0012276C" w:rsidRDefault="00C81872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S2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5D5A56" w:rsidRPr="0012276C">
              <w:rPr>
                <w:rFonts w:eastAsia="宋体" w:cs="仿宋" w:hint="eastAsia"/>
                <w:color w:val="000000" w:themeColor="text1"/>
                <w:szCs w:val="24"/>
              </w:rPr>
              <w:t>搭建</w:t>
            </w:r>
            <w:r w:rsidR="001B674B" w:rsidRPr="0012276C">
              <w:rPr>
                <w:rFonts w:eastAsia="宋体" w:cs="仿宋" w:hint="eastAsia"/>
                <w:color w:val="000000" w:themeColor="text1"/>
                <w:szCs w:val="24"/>
              </w:rPr>
              <w:t>结节图像</w:t>
            </w:r>
            <w:r w:rsidR="008E0B24" w:rsidRPr="0012276C">
              <w:rPr>
                <w:rFonts w:eastAsia="宋体" w:cs="仿宋" w:hint="eastAsia"/>
                <w:color w:val="000000" w:themeColor="text1"/>
                <w:szCs w:val="24"/>
              </w:rPr>
              <w:t>分割网络</w:t>
            </w:r>
          </w:p>
          <w:p w14:paraId="34B0A896" w14:textId="3926C0D6" w:rsidR="00AA79FC" w:rsidRPr="0012276C" w:rsidRDefault="00D92EE1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构建深度卷积神经网络，</w:t>
            </w:r>
            <w:r w:rsidR="005D5A56" w:rsidRPr="0012276C">
              <w:rPr>
                <w:rFonts w:eastAsia="宋体" w:cs="仿宋" w:hint="eastAsia"/>
                <w:color w:val="000000" w:themeColor="text1"/>
                <w:szCs w:val="24"/>
              </w:rPr>
              <w:t>能够提取图片特征，生成结节像素区域，擦除不合理结节像素区域，最终输出结节像素区域；</w:t>
            </w:r>
          </w:p>
          <w:p w14:paraId="2C0EA510" w14:textId="6F0D6D94" w:rsidR="001B674B" w:rsidRPr="0012276C" w:rsidRDefault="001B674B" w:rsidP="001B674B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3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、搭建结节类型分类网络</w:t>
            </w:r>
          </w:p>
          <w:p w14:paraId="485CD2C5" w14:textId="7DFF482D" w:rsidR="001B674B" w:rsidRPr="0012276C" w:rsidRDefault="001B674B" w:rsidP="001B674B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构建深度卷积神经网络，</w:t>
            </w:r>
            <w:r w:rsidR="00E05162" w:rsidRPr="0012276C">
              <w:rPr>
                <w:rFonts w:eastAsia="宋体" w:cs="仿宋" w:hint="eastAsia"/>
                <w:color w:val="000000" w:themeColor="text1"/>
                <w:szCs w:val="24"/>
              </w:rPr>
              <w:t>在</w:t>
            </w:r>
            <w:r w:rsidR="00E05162" w:rsidRPr="0012276C">
              <w:rPr>
                <w:rFonts w:eastAsia="宋体" w:cs="仿宋" w:hint="eastAsia"/>
                <w:color w:val="000000" w:themeColor="text1"/>
                <w:szCs w:val="24"/>
              </w:rPr>
              <w:t>S</w:t>
            </w:r>
            <w:r w:rsidR="00E05162" w:rsidRPr="0012276C">
              <w:rPr>
                <w:rFonts w:eastAsia="宋体" w:cs="仿宋"/>
                <w:color w:val="000000" w:themeColor="text1"/>
                <w:szCs w:val="24"/>
              </w:rPr>
              <w:t>2</w:t>
            </w:r>
            <w:r w:rsidR="00E05162" w:rsidRPr="0012276C">
              <w:rPr>
                <w:rFonts w:eastAsia="宋体" w:cs="仿宋" w:hint="eastAsia"/>
                <w:color w:val="000000" w:themeColor="text1"/>
                <w:szCs w:val="24"/>
              </w:rPr>
              <w:t>的基础微调结构，最终能够给模型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输入图像</w:t>
            </w:r>
            <w:r w:rsidR="0044025E" w:rsidRPr="0012276C">
              <w:rPr>
                <w:rFonts w:eastAsia="宋体" w:cs="仿宋" w:hint="eastAsia"/>
                <w:color w:val="000000" w:themeColor="text1"/>
                <w:szCs w:val="24"/>
              </w:rPr>
              <w:t>预测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结节的类型</w:t>
            </w:r>
            <w:r w:rsidR="00787A66" w:rsidRPr="0012276C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  <w:p w14:paraId="13344614" w14:textId="5B9431DF" w:rsidR="00AA79FC" w:rsidRPr="0012276C" w:rsidRDefault="00AA79FC" w:rsidP="004F08BB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</w:p>
        </w:tc>
      </w:tr>
      <w:tr w:rsidR="0012276C" w:rsidRPr="0012276C" w14:paraId="46A8BE3E" w14:textId="77777777">
        <w:trPr>
          <w:trHeight w:val="631"/>
          <w:jc w:val="center"/>
        </w:trPr>
        <w:tc>
          <w:tcPr>
            <w:tcW w:w="9638" w:type="dxa"/>
            <w:gridSpan w:val="4"/>
            <w:shd w:val="clear" w:color="auto" w:fill="FFFFFF"/>
            <w:vAlign w:val="center"/>
          </w:tcPr>
          <w:p w14:paraId="28C898CB" w14:textId="77777777" w:rsidR="00AA79FC" w:rsidRPr="0012276C" w:rsidRDefault="00C81872">
            <w:pPr>
              <w:pStyle w:val="3"/>
              <w:spacing w:before="0" w:after="0" w:line="360" w:lineRule="auto"/>
              <w:jc w:val="left"/>
              <w:rPr>
                <w:rFonts w:eastAsia="宋体" w:cs="仿宋"/>
                <w:bCs w:val="0"/>
                <w:color w:val="000000" w:themeColor="text1"/>
                <w:sz w:val="24"/>
                <w:szCs w:val="24"/>
              </w:rPr>
            </w:pPr>
            <w:r w:rsidRPr="0012276C">
              <w:rPr>
                <w:rFonts w:eastAsia="宋体" w:cs="仿宋" w:hint="eastAsia"/>
                <w:bCs w:val="0"/>
                <w:color w:val="000000" w:themeColor="text1"/>
                <w:sz w:val="24"/>
                <w:szCs w:val="24"/>
              </w:rPr>
              <w:lastRenderedPageBreak/>
              <w:t>4</w:t>
            </w:r>
            <w:r w:rsidRPr="0012276C">
              <w:rPr>
                <w:rFonts w:eastAsia="宋体" w:cs="仿宋" w:hint="eastAsia"/>
                <w:bCs w:val="0"/>
                <w:color w:val="000000" w:themeColor="text1"/>
                <w:sz w:val="24"/>
                <w:szCs w:val="24"/>
              </w:rPr>
              <w:t>、与现有技术相比具有的有益效果：</w:t>
            </w:r>
          </w:p>
          <w:p w14:paraId="329A71F9" w14:textId="5DB5F5EC" w:rsidR="00AA79FC" w:rsidRPr="0012276C" w:rsidRDefault="00C81872">
            <w:pPr>
              <w:spacing w:line="360" w:lineRule="auto"/>
              <w:ind w:rightChars="214" w:right="514" w:firstLineChars="150" w:firstLine="36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1. </w:t>
            </w:r>
            <w:r w:rsidR="004F08BB" w:rsidRPr="0012276C">
              <w:rPr>
                <w:rFonts w:eastAsia="宋体" w:cs="仿宋" w:hint="eastAsia"/>
                <w:color w:val="000000" w:themeColor="text1"/>
                <w:szCs w:val="24"/>
              </w:rPr>
              <w:t>提高</w:t>
            </w:r>
            <w:r w:rsidR="005C0BB1" w:rsidRPr="0012276C">
              <w:rPr>
                <w:rFonts w:eastAsia="宋体" w:cs="仿宋" w:hint="eastAsia"/>
                <w:color w:val="000000" w:themeColor="text1"/>
                <w:szCs w:val="24"/>
              </w:rPr>
              <w:t>泛化性</w:t>
            </w:r>
            <w:r w:rsidR="004F08BB" w:rsidRPr="0012276C">
              <w:rPr>
                <w:rFonts w:eastAsia="宋体" w:cs="仿宋" w:hint="eastAsia"/>
                <w:color w:val="000000" w:themeColor="text1"/>
                <w:szCs w:val="24"/>
              </w:rPr>
              <w:t>：通过对原有超声图像的扰动，以及</w:t>
            </w:r>
            <w:commentRangeStart w:id="1"/>
            <w:r w:rsidR="004F08BB" w:rsidRPr="00195C84">
              <w:rPr>
                <w:rFonts w:eastAsia="宋体" w:cs="仿宋" w:hint="eastAsia"/>
                <w:color w:val="FF0000"/>
                <w:szCs w:val="24"/>
              </w:rPr>
              <w:t>在</w:t>
            </w:r>
            <w:r w:rsidR="001B674B" w:rsidRPr="00195C84">
              <w:rPr>
                <w:rFonts w:eastAsia="宋体" w:cs="仿宋" w:hint="eastAsia"/>
                <w:color w:val="FF0000"/>
                <w:szCs w:val="24"/>
              </w:rPr>
              <w:t>神经网络</w:t>
            </w:r>
            <w:r w:rsidR="004F08BB" w:rsidRPr="00195C84">
              <w:rPr>
                <w:rFonts w:eastAsia="宋体" w:cs="仿宋" w:hint="eastAsia"/>
                <w:color w:val="FF0000"/>
                <w:szCs w:val="24"/>
              </w:rPr>
              <w:t>内部设置扰动项</w:t>
            </w:r>
            <w:commentRangeEnd w:id="1"/>
            <w:r w:rsidR="00195C84">
              <w:rPr>
                <w:rStyle w:val="ad"/>
              </w:rPr>
              <w:commentReference w:id="1"/>
            </w:r>
            <w:r w:rsidR="004F08BB" w:rsidRPr="0012276C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5C0BB1" w:rsidRPr="0012276C">
              <w:rPr>
                <w:rFonts w:eastAsia="宋体" w:cs="仿宋" w:hint="eastAsia"/>
                <w:color w:val="000000" w:themeColor="text1"/>
                <w:szCs w:val="24"/>
              </w:rPr>
              <w:t>训练后的</w:t>
            </w:r>
            <w:r w:rsidR="004F08BB" w:rsidRPr="0012276C">
              <w:rPr>
                <w:rFonts w:eastAsia="宋体" w:cs="仿宋" w:hint="eastAsia"/>
                <w:color w:val="000000" w:themeColor="text1"/>
                <w:szCs w:val="24"/>
              </w:rPr>
              <w:t>模型</w:t>
            </w:r>
            <w:r w:rsidR="005C0BB1" w:rsidRPr="0012276C">
              <w:rPr>
                <w:rFonts w:eastAsia="宋体" w:cs="仿宋" w:hint="eastAsia"/>
                <w:color w:val="000000" w:themeColor="text1"/>
                <w:szCs w:val="24"/>
              </w:rPr>
              <w:t>仅对重要特征敏感，对无关特征不敏感，</w:t>
            </w:r>
            <w:r w:rsidR="00B83982" w:rsidRPr="0012276C">
              <w:rPr>
                <w:rFonts w:eastAsia="宋体" w:cs="仿宋" w:hint="eastAsia"/>
                <w:color w:val="000000" w:themeColor="text1"/>
                <w:szCs w:val="24"/>
              </w:rPr>
              <w:t>进而</w:t>
            </w:r>
            <w:r w:rsidR="005F0003" w:rsidRPr="0012276C">
              <w:rPr>
                <w:rFonts w:eastAsia="宋体" w:cs="仿宋" w:hint="eastAsia"/>
                <w:color w:val="000000" w:themeColor="text1"/>
                <w:szCs w:val="24"/>
              </w:rPr>
              <w:t>提高</w:t>
            </w:r>
            <w:r w:rsidR="00C94762" w:rsidRPr="0012276C">
              <w:rPr>
                <w:rFonts w:eastAsia="宋体" w:cs="仿宋" w:hint="eastAsia"/>
                <w:color w:val="000000" w:themeColor="text1"/>
                <w:szCs w:val="24"/>
              </w:rPr>
              <w:t>模型</w:t>
            </w:r>
            <w:r w:rsidR="005F0003" w:rsidRPr="0012276C">
              <w:rPr>
                <w:rFonts w:eastAsia="宋体" w:cs="仿宋" w:hint="eastAsia"/>
                <w:color w:val="000000" w:themeColor="text1"/>
                <w:szCs w:val="24"/>
              </w:rPr>
              <w:t>对训练集以外的乳腺超声图像的分割能力和</w:t>
            </w:r>
            <w:r w:rsidR="00C94762" w:rsidRPr="0012276C">
              <w:rPr>
                <w:rFonts w:eastAsia="宋体" w:cs="仿宋" w:hint="eastAsia"/>
                <w:color w:val="000000" w:themeColor="text1"/>
                <w:szCs w:val="24"/>
              </w:rPr>
              <w:t>分类</w:t>
            </w:r>
            <w:r w:rsidR="005F0003" w:rsidRPr="0012276C">
              <w:rPr>
                <w:rFonts w:eastAsia="宋体" w:cs="仿宋" w:hint="eastAsia"/>
                <w:color w:val="000000" w:themeColor="text1"/>
                <w:szCs w:val="24"/>
              </w:rPr>
              <w:t>能力；</w:t>
            </w:r>
          </w:p>
          <w:p w14:paraId="6A132935" w14:textId="087F5293" w:rsidR="00AA79FC" w:rsidRPr="0012276C" w:rsidRDefault="00C81872">
            <w:pPr>
              <w:spacing w:line="360" w:lineRule="auto"/>
              <w:ind w:rightChars="214" w:right="514" w:firstLineChars="150" w:firstLine="36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2. 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简化系统设计：</w:t>
            </w:r>
            <w:r w:rsidR="005F0003" w:rsidRPr="0012276C">
              <w:rPr>
                <w:rFonts w:eastAsia="宋体" w:cs="仿宋" w:hint="eastAsia"/>
                <w:color w:val="000000" w:themeColor="text1"/>
                <w:szCs w:val="24"/>
              </w:rPr>
              <w:t>该方法核心算法</w:t>
            </w:r>
            <w:r w:rsidR="00C94762" w:rsidRPr="0012276C">
              <w:rPr>
                <w:rFonts w:eastAsia="宋体" w:cs="仿宋" w:hint="eastAsia"/>
                <w:color w:val="000000" w:themeColor="text1"/>
                <w:szCs w:val="24"/>
              </w:rPr>
              <w:t>是</w:t>
            </w:r>
            <w:r w:rsidR="005F0003" w:rsidRPr="0012276C">
              <w:rPr>
                <w:rFonts w:eastAsia="宋体" w:cs="仿宋" w:hint="eastAsia"/>
                <w:color w:val="000000" w:themeColor="text1"/>
                <w:szCs w:val="24"/>
              </w:rPr>
              <w:t>基于</w:t>
            </w:r>
            <w:r w:rsidR="0066537C" w:rsidRPr="0012276C">
              <w:rPr>
                <w:rFonts w:eastAsia="宋体" w:cs="仿宋" w:hint="eastAsia"/>
                <w:color w:val="000000" w:themeColor="text1"/>
                <w:szCs w:val="24"/>
              </w:rPr>
              <w:t>深度学习的结节图像分割网络以及结节类型分类网络</w:t>
            </w:r>
            <w:r w:rsidR="005F0003" w:rsidRPr="0012276C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022F1A" w:rsidRPr="0012276C">
              <w:rPr>
                <w:rFonts w:eastAsia="宋体" w:cs="仿宋" w:hint="eastAsia"/>
                <w:color w:val="000000" w:themeColor="text1"/>
                <w:szCs w:val="24"/>
              </w:rPr>
              <w:t>乳腺超声图片经过端到</w:t>
            </w:r>
            <w:proofErr w:type="gramStart"/>
            <w:r w:rsidR="00022F1A" w:rsidRPr="0012276C">
              <w:rPr>
                <w:rFonts w:eastAsia="宋体" w:cs="仿宋" w:hint="eastAsia"/>
                <w:color w:val="000000" w:themeColor="text1"/>
                <w:szCs w:val="24"/>
              </w:rPr>
              <w:t>端计算</w:t>
            </w:r>
            <w:proofErr w:type="gramEnd"/>
            <w:r w:rsidR="00022F1A" w:rsidRPr="0012276C">
              <w:rPr>
                <w:rFonts w:eastAsia="宋体" w:cs="仿宋" w:hint="eastAsia"/>
                <w:color w:val="000000" w:themeColor="text1"/>
                <w:szCs w:val="24"/>
              </w:rPr>
              <w:t>即可得到结节标注图片和结节类型预测</w:t>
            </w:r>
            <w:r w:rsidR="00C94762" w:rsidRPr="0012276C">
              <w:rPr>
                <w:rFonts w:eastAsia="宋体" w:cs="仿宋" w:hint="eastAsia"/>
                <w:color w:val="000000" w:themeColor="text1"/>
                <w:szCs w:val="24"/>
              </w:rPr>
              <w:t>，无需额外模块</w:t>
            </w:r>
            <w:r w:rsidR="00022F1A" w:rsidRPr="0012276C">
              <w:rPr>
                <w:rFonts w:eastAsia="宋体" w:cs="仿宋" w:hint="eastAsia"/>
                <w:color w:val="000000" w:themeColor="text1"/>
                <w:szCs w:val="24"/>
              </w:rPr>
              <w:t>；</w:t>
            </w:r>
          </w:p>
          <w:p w14:paraId="2359CA0B" w14:textId="758E8175" w:rsidR="00AA79FC" w:rsidRPr="0012276C" w:rsidRDefault="00C81872" w:rsidP="007F116D">
            <w:pPr>
              <w:spacing w:line="360" w:lineRule="auto"/>
              <w:ind w:rightChars="214" w:right="514" w:firstLineChars="150" w:firstLine="36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3. 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提高</w:t>
            </w:r>
            <w:r w:rsidR="00A8708C" w:rsidRPr="0012276C">
              <w:rPr>
                <w:rFonts w:eastAsia="宋体" w:cs="仿宋" w:hint="eastAsia"/>
                <w:color w:val="000000" w:themeColor="text1"/>
                <w:szCs w:val="24"/>
              </w:rPr>
              <w:t>敏感性和特异性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  <w:r w:rsidR="00A8708C" w:rsidRPr="0012276C">
              <w:rPr>
                <w:rFonts w:eastAsia="宋体" w:cs="仿宋" w:hint="eastAsia"/>
                <w:color w:val="000000" w:themeColor="text1"/>
                <w:szCs w:val="24"/>
              </w:rPr>
              <w:t>方法能够更准确地对乳腺超声图像进行判断，判断是否存在结节以及结节类型为良性或是恶性（癌）。</w:t>
            </w:r>
          </w:p>
        </w:tc>
      </w:tr>
      <w:tr w:rsidR="0012276C" w:rsidRPr="0012276C" w14:paraId="467C6CC7" w14:textId="77777777">
        <w:trPr>
          <w:trHeight w:val="631"/>
          <w:jc w:val="center"/>
        </w:trPr>
        <w:tc>
          <w:tcPr>
            <w:tcW w:w="9638" w:type="dxa"/>
            <w:gridSpan w:val="4"/>
            <w:shd w:val="clear" w:color="auto" w:fill="FFFFFF"/>
            <w:vAlign w:val="center"/>
          </w:tcPr>
          <w:p w14:paraId="52973DD8" w14:textId="77777777" w:rsidR="00AA79FC" w:rsidRPr="0012276C" w:rsidRDefault="00C81872">
            <w:pPr>
              <w:pStyle w:val="p0"/>
              <w:spacing w:line="360" w:lineRule="auto"/>
              <w:rPr>
                <w:rFonts w:eastAsia="宋体" w:cs="仿宋"/>
                <w:b/>
                <w:bCs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b/>
                <w:bCs/>
                <w:color w:val="000000" w:themeColor="text1"/>
                <w:szCs w:val="24"/>
              </w:rPr>
              <w:t>5</w:t>
            </w:r>
            <w:r w:rsidRPr="0012276C">
              <w:rPr>
                <w:rFonts w:eastAsia="宋体" w:cs="仿宋" w:hint="eastAsia"/>
                <w:b/>
                <w:bCs/>
                <w:color w:val="000000" w:themeColor="text1"/>
                <w:szCs w:val="24"/>
              </w:rPr>
              <w:t>、附图及其说明：</w:t>
            </w:r>
          </w:p>
          <w:p w14:paraId="0F2C61D6" w14:textId="69AFCB94" w:rsidR="00AA79FC" w:rsidRPr="0012276C" w:rsidRDefault="00C81872">
            <w:pPr>
              <w:pStyle w:val="p0"/>
              <w:spacing w:line="360" w:lineRule="auto"/>
              <w:ind w:firstLineChars="50" w:firstLine="12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   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图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1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是本发明的流程示意图</w:t>
            </w:r>
            <w:r w:rsidR="002C540B" w:rsidRPr="0012276C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</w:p>
          <w:p w14:paraId="34B20477" w14:textId="2D7BE57F" w:rsidR="00AA79FC" w:rsidRPr="0012276C" w:rsidRDefault="003B30C0">
            <w:pPr>
              <w:pStyle w:val="p0"/>
              <w:keepNext/>
              <w:spacing w:line="360" w:lineRule="auto"/>
              <w:ind w:firstLineChars="50" w:firstLine="120"/>
              <w:jc w:val="center"/>
              <w:rPr>
                <w:rFonts w:eastAsia="宋体"/>
                <w:color w:val="000000" w:themeColor="text1"/>
              </w:rPr>
            </w:pPr>
            <w:r w:rsidRPr="0012276C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0520039F" wp14:editId="06D605BF">
                  <wp:extent cx="3834130" cy="2968174"/>
                  <wp:effectExtent l="0" t="0" r="0" b="3810"/>
                  <wp:docPr id="11580557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0557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734" cy="2970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22C23" w14:textId="3021CA3B" w:rsidR="00AA79FC" w:rsidRPr="0012276C" w:rsidRDefault="00C81872">
            <w:pPr>
              <w:pStyle w:val="a3"/>
              <w:jc w:val="center"/>
              <w:rPr>
                <w:color w:val="000000" w:themeColor="text1"/>
              </w:rPr>
            </w:pPr>
            <w:r w:rsidRPr="0012276C">
              <w:rPr>
                <w:rFonts w:hint="eastAsia"/>
                <w:color w:val="000000" w:themeColor="text1"/>
              </w:rPr>
              <w:t>图</w:t>
            </w:r>
            <w:r w:rsidRPr="0012276C">
              <w:rPr>
                <w:rFonts w:hint="eastAsia"/>
                <w:color w:val="000000" w:themeColor="text1"/>
              </w:rPr>
              <w:t xml:space="preserve"> </w:t>
            </w:r>
            <w:r w:rsidRPr="0012276C">
              <w:rPr>
                <w:color w:val="000000" w:themeColor="text1"/>
              </w:rPr>
              <w:fldChar w:fldCharType="begin"/>
            </w:r>
            <w:r w:rsidRPr="0012276C">
              <w:rPr>
                <w:color w:val="000000" w:themeColor="text1"/>
              </w:rPr>
              <w:instrText xml:space="preserve"> </w:instrText>
            </w:r>
            <w:r w:rsidRPr="0012276C">
              <w:rPr>
                <w:rFonts w:hint="eastAsia"/>
                <w:color w:val="000000" w:themeColor="text1"/>
              </w:rPr>
              <w:instrText xml:space="preserve">SEQ </w:instrText>
            </w:r>
            <w:r w:rsidRPr="0012276C">
              <w:rPr>
                <w:rFonts w:hint="eastAsia"/>
                <w:color w:val="000000" w:themeColor="text1"/>
              </w:rPr>
              <w:instrText>图</w:instrText>
            </w:r>
            <w:r w:rsidRPr="0012276C">
              <w:rPr>
                <w:rFonts w:hint="eastAsia"/>
                <w:color w:val="000000" w:themeColor="text1"/>
              </w:rPr>
              <w:instrText xml:space="preserve"> \* ARABIC</w:instrText>
            </w:r>
            <w:r w:rsidRPr="0012276C">
              <w:rPr>
                <w:color w:val="000000" w:themeColor="text1"/>
              </w:rPr>
              <w:instrText xml:space="preserve"> </w:instrText>
            </w:r>
            <w:r w:rsidRPr="0012276C">
              <w:rPr>
                <w:color w:val="000000" w:themeColor="text1"/>
              </w:rPr>
              <w:fldChar w:fldCharType="separate"/>
            </w:r>
            <w:r w:rsidR="0031592B">
              <w:rPr>
                <w:noProof/>
                <w:color w:val="000000" w:themeColor="text1"/>
              </w:rPr>
              <w:t>1</w:t>
            </w:r>
            <w:r w:rsidRPr="0012276C">
              <w:rPr>
                <w:color w:val="000000" w:themeColor="text1"/>
              </w:rPr>
              <w:fldChar w:fldCharType="end"/>
            </w:r>
          </w:p>
          <w:p w14:paraId="12F37D38" w14:textId="1821D3CB" w:rsidR="00B5351A" w:rsidRPr="0012276C" w:rsidRDefault="00B5351A" w:rsidP="00B5351A">
            <w:pPr>
              <w:rPr>
                <w:color w:val="000000" w:themeColor="text1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   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图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2</w:t>
            </w:r>
            <w:commentRangeStart w:id="2"/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是结节图像分割网络的结构示意图</w:t>
            </w:r>
            <w:commentRangeEnd w:id="2"/>
            <w:r w:rsidR="00195C84">
              <w:rPr>
                <w:rStyle w:val="ad"/>
              </w:rPr>
              <w:commentReference w:id="2"/>
            </w:r>
            <w:r w:rsidR="002C540B" w:rsidRPr="0012276C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</w:p>
          <w:p w14:paraId="79E17575" w14:textId="214AF419" w:rsidR="00B5351A" w:rsidRPr="0012276C" w:rsidRDefault="00B5351A" w:rsidP="00B5351A">
            <w:pPr>
              <w:rPr>
                <w:color w:val="000000" w:themeColor="text1"/>
              </w:rPr>
            </w:pPr>
            <w:r w:rsidRPr="0012276C">
              <w:rPr>
                <w:noProof/>
                <w:color w:val="000000" w:themeColor="text1"/>
              </w:rPr>
              <w:drawing>
                <wp:inline distT="0" distB="0" distL="0" distR="0" wp14:anchorId="538317AE" wp14:editId="7139E0FA">
                  <wp:extent cx="5982970" cy="1800860"/>
                  <wp:effectExtent l="0" t="0" r="0" b="8890"/>
                  <wp:docPr id="20353481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348110" name="图片 20353481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970" cy="18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B9813" w14:textId="299DD58C" w:rsidR="00B5351A" w:rsidRPr="0012276C" w:rsidRDefault="00B5351A" w:rsidP="00B5351A">
            <w:pPr>
              <w:pStyle w:val="a3"/>
              <w:jc w:val="center"/>
              <w:rPr>
                <w:color w:val="000000" w:themeColor="text1"/>
              </w:rPr>
            </w:pPr>
            <w:r w:rsidRPr="0012276C">
              <w:rPr>
                <w:rFonts w:hint="eastAsia"/>
                <w:color w:val="000000" w:themeColor="text1"/>
              </w:rPr>
              <w:t>图</w:t>
            </w:r>
            <w:r w:rsidRPr="0012276C">
              <w:rPr>
                <w:rFonts w:hint="eastAsia"/>
                <w:color w:val="000000" w:themeColor="text1"/>
              </w:rPr>
              <w:t xml:space="preserve"> </w:t>
            </w:r>
            <w:r w:rsidRPr="0012276C">
              <w:rPr>
                <w:color w:val="000000" w:themeColor="text1"/>
              </w:rPr>
              <w:t>2</w:t>
            </w:r>
          </w:p>
          <w:p w14:paraId="5B71B5E0" w14:textId="3D07B855" w:rsidR="00F75D89" w:rsidRPr="0012276C" w:rsidRDefault="0044025E" w:rsidP="00F75D89">
            <w:pPr>
              <w:rPr>
                <w:color w:val="000000" w:themeColor="text1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   </w:t>
            </w:r>
            <w:r w:rsidR="00F75D89" w:rsidRPr="0012276C">
              <w:rPr>
                <w:rFonts w:eastAsia="宋体" w:cs="仿宋" w:hint="eastAsia"/>
                <w:color w:val="000000" w:themeColor="text1"/>
                <w:szCs w:val="24"/>
              </w:rPr>
              <w:t>图</w:t>
            </w:r>
            <w:r w:rsidR="00F75D89" w:rsidRPr="0012276C">
              <w:rPr>
                <w:rFonts w:eastAsia="宋体" w:cs="仿宋"/>
                <w:color w:val="000000" w:themeColor="text1"/>
                <w:szCs w:val="24"/>
              </w:rPr>
              <w:t>3</w:t>
            </w:r>
            <w:r w:rsidR="00F75D89" w:rsidRPr="0012276C">
              <w:rPr>
                <w:rFonts w:eastAsia="宋体" w:cs="仿宋" w:hint="eastAsia"/>
                <w:color w:val="000000" w:themeColor="text1"/>
                <w:szCs w:val="24"/>
              </w:rPr>
              <w:t>是结节类型分类网络的结构示意图</w:t>
            </w:r>
            <w:r w:rsidR="002C540B" w:rsidRPr="0012276C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</w:p>
          <w:p w14:paraId="345B4C36" w14:textId="6C375850" w:rsidR="00F75D89" w:rsidRPr="0012276C" w:rsidRDefault="00232C38" w:rsidP="00F75D89">
            <w:pPr>
              <w:rPr>
                <w:color w:val="000000" w:themeColor="text1"/>
              </w:rPr>
            </w:pPr>
            <w:r w:rsidRPr="0012276C">
              <w:rPr>
                <w:noProof/>
                <w:color w:val="000000" w:themeColor="text1"/>
              </w:rPr>
              <w:drawing>
                <wp:inline distT="0" distB="0" distL="0" distR="0" wp14:anchorId="2E0B0E24" wp14:editId="70B2BE5E">
                  <wp:extent cx="5982970" cy="1793875"/>
                  <wp:effectExtent l="0" t="0" r="0" b="0"/>
                  <wp:docPr id="163548037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480373" name="图片 163548037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970" cy="179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7746E" w14:textId="5A5A3138" w:rsidR="00F75D89" w:rsidRPr="0012276C" w:rsidRDefault="00F75D89" w:rsidP="00F75D89">
            <w:pPr>
              <w:pStyle w:val="a3"/>
              <w:jc w:val="center"/>
              <w:rPr>
                <w:color w:val="000000" w:themeColor="text1"/>
              </w:rPr>
            </w:pPr>
            <w:r w:rsidRPr="0012276C">
              <w:rPr>
                <w:rFonts w:hint="eastAsia"/>
                <w:color w:val="000000" w:themeColor="text1"/>
              </w:rPr>
              <w:t>图</w:t>
            </w:r>
            <w:r w:rsidRPr="0012276C">
              <w:rPr>
                <w:rFonts w:hint="eastAsia"/>
                <w:color w:val="000000" w:themeColor="text1"/>
              </w:rPr>
              <w:t xml:space="preserve"> </w:t>
            </w:r>
            <w:r w:rsidRPr="0012276C">
              <w:rPr>
                <w:color w:val="000000" w:themeColor="text1"/>
              </w:rPr>
              <w:t>3</w:t>
            </w:r>
          </w:p>
          <w:p w14:paraId="54463D6C" w14:textId="0231082E" w:rsidR="002B4908" w:rsidRPr="0012276C" w:rsidRDefault="002B4908" w:rsidP="002B4908">
            <w:pPr>
              <w:rPr>
                <w:color w:val="000000" w:themeColor="text1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   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图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4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是乳腺超声图像数据集的</w:t>
            </w:r>
            <w:r w:rsidR="002C540B" w:rsidRPr="0012276C">
              <w:rPr>
                <w:rFonts w:eastAsia="宋体" w:cs="仿宋" w:hint="eastAsia"/>
                <w:color w:val="000000" w:themeColor="text1"/>
                <w:szCs w:val="24"/>
              </w:rPr>
              <w:t>其中一部分乳腺超声图像以及对应的结节图像：</w:t>
            </w:r>
          </w:p>
          <w:p w14:paraId="0A7B79BF" w14:textId="0E4753C6" w:rsidR="00AA79FC" w:rsidRPr="0012276C" w:rsidRDefault="002C540B">
            <w:pPr>
              <w:pStyle w:val="a3"/>
              <w:rPr>
                <w:color w:val="000000" w:themeColor="text1"/>
              </w:rPr>
            </w:pPr>
            <w:r w:rsidRPr="0012276C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616579BE" wp14:editId="0CFC4B50">
                  <wp:extent cx="5982970" cy="2307590"/>
                  <wp:effectExtent l="0" t="0" r="0" b="0"/>
                  <wp:docPr id="581627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627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970" cy="230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B453F" w14:textId="033463FF" w:rsidR="002C540B" w:rsidRPr="0012276C" w:rsidRDefault="002C540B" w:rsidP="002C540B">
            <w:pPr>
              <w:pStyle w:val="a3"/>
              <w:jc w:val="center"/>
              <w:rPr>
                <w:color w:val="000000" w:themeColor="text1"/>
              </w:rPr>
            </w:pPr>
            <w:r w:rsidRPr="0012276C">
              <w:rPr>
                <w:rFonts w:hint="eastAsia"/>
                <w:color w:val="000000" w:themeColor="text1"/>
              </w:rPr>
              <w:t>图</w:t>
            </w:r>
            <w:r w:rsidRPr="0012276C">
              <w:rPr>
                <w:rFonts w:hint="eastAsia"/>
                <w:color w:val="000000" w:themeColor="text1"/>
              </w:rPr>
              <w:t xml:space="preserve"> </w:t>
            </w:r>
            <w:r w:rsidRPr="0012276C">
              <w:rPr>
                <w:color w:val="000000" w:themeColor="text1"/>
              </w:rPr>
              <w:t>4</w:t>
            </w:r>
          </w:p>
          <w:p w14:paraId="4F27C7A0" w14:textId="5D58CF6B" w:rsidR="002C540B" w:rsidRPr="0012276C" w:rsidRDefault="00303027" w:rsidP="002C540B">
            <w:pPr>
              <w:rPr>
                <w:rFonts w:ascii="宋体" w:eastAsia="宋体" w:hAnsi="宋体"/>
                <w:color w:val="000000" w:themeColor="text1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 xml:space="preserve">   </w:t>
            </w:r>
            <w:r w:rsidR="00D24043" w:rsidRPr="0012276C">
              <w:rPr>
                <w:rFonts w:ascii="宋体" w:eastAsia="宋体" w:hAnsi="宋体" w:hint="eastAsia"/>
                <w:color w:val="000000" w:themeColor="text1"/>
              </w:rPr>
              <w:t>图5是图1的运行效果展示图，</w:t>
            </w:r>
            <w:r w:rsidRPr="0012276C">
              <w:rPr>
                <w:rFonts w:ascii="宋体" w:eastAsia="宋体" w:hAnsi="宋体" w:hint="eastAsia"/>
                <w:color w:val="000000" w:themeColor="text1"/>
              </w:rPr>
              <w:t>由上至下分别是乳腺结节超声图片、对应的结节图像以及</w:t>
            </w:r>
            <w:r w:rsidR="0012276C" w:rsidRPr="0012276C">
              <w:rPr>
                <w:rFonts w:ascii="宋体" w:eastAsia="宋体" w:hAnsi="宋体" w:hint="eastAsia"/>
                <w:color w:val="000000" w:themeColor="text1"/>
              </w:rPr>
              <w:t>结节类型</w:t>
            </w:r>
            <w:r w:rsidRPr="0012276C">
              <w:rPr>
                <w:rFonts w:ascii="宋体" w:eastAsia="宋体" w:hAnsi="宋体" w:hint="eastAsia"/>
                <w:color w:val="000000" w:themeColor="text1"/>
              </w:rPr>
              <w:t>诊断结果（结节类型和结节区域）：</w:t>
            </w:r>
          </w:p>
          <w:p w14:paraId="4D440B90" w14:textId="50C22D99" w:rsidR="00D24043" w:rsidRPr="0012276C" w:rsidRDefault="00303027" w:rsidP="002C540B">
            <w:pPr>
              <w:rPr>
                <w:color w:val="000000" w:themeColor="text1"/>
              </w:rPr>
            </w:pPr>
            <w:r w:rsidRPr="0012276C">
              <w:rPr>
                <w:rFonts w:hint="eastAsia"/>
                <w:noProof/>
                <w:color w:val="000000" w:themeColor="text1"/>
              </w:rPr>
              <w:drawing>
                <wp:inline distT="0" distB="0" distL="0" distR="0" wp14:anchorId="445C2B23" wp14:editId="17EE88B7">
                  <wp:extent cx="5982970" cy="4848225"/>
                  <wp:effectExtent l="0" t="0" r="0" b="9525"/>
                  <wp:docPr id="142636046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360469" name="图片 142636046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970" cy="484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76C" w:rsidRPr="0012276C" w14:paraId="67896ABE" w14:textId="77777777">
        <w:trPr>
          <w:trHeight w:val="631"/>
          <w:jc w:val="center"/>
        </w:trPr>
        <w:tc>
          <w:tcPr>
            <w:tcW w:w="9638" w:type="dxa"/>
            <w:gridSpan w:val="4"/>
            <w:shd w:val="clear" w:color="auto" w:fill="FFFFFF"/>
            <w:vAlign w:val="center"/>
          </w:tcPr>
          <w:p w14:paraId="2E65E37D" w14:textId="77777777" w:rsidR="00AA79FC" w:rsidRPr="0012276C" w:rsidRDefault="00C81872">
            <w:pPr>
              <w:pStyle w:val="p0"/>
              <w:spacing w:line="360" w:lineRule="auto"/>
              <w:rPr>
                <w:rFonts w:eastAsia="宋体" w:cs="仿宋"/>
                <w:color w:val="000000" w:themeColor="text1"/>
                <w:kern w:val="2"/>
                <w:szCs w:val="24"/>
              </w:rPr>
            </w:pPr>
            <w:r w:rsidRPr="0012276C">
              <w:rPr>
                <w:rFonts w:eastAsia="宋体" w:cs="仿宋" w:hint="eastAsia"/>
                <w:b/>
                <w:color w:val="000000" w:themeColor="text1"/>
                <w:kern w:val="2"/>
                <w:szCs w:val="24"/>
              </w:rPr>
              <w:lastRenderedPageBreak/>
              <w:t>6</w:t>
            </w:r>
            <w:r w:rsidRPr="0012276C">
              <w:rPr>
                <w:rFonts w:eastAsia="宋体" w:cs="仿宋" w:hint="eastAsia"/>
                <w:b/>
                <w:color w:val="000000" w:themeColor="text1"/>
                <w:kern w:val="2"/>
                <w:szCs w:val="24"/>
              </w:rPr>
              <w:t>、</w:t>
            </w:r>
            <w:r w:rsidRPr="0012276C">
              <w:rPr>
                <w:rFonts w:eastAsia="宋体" w:cs="仿宋" w:hint="eastAsia"/>
                <w:b/>
                <w:bCs/>
                <w:color w:val="000000" w:themeColor="text1"/>
                <w:szCs w:val="24"/>
              </w:rPr>
              <w:t>具体实施方式：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（</w:t>
            </w:r>
            <w:r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此部分举例说明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技术方案是</w:t>
            </w:r>
            <w:r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怎样的，有那些具体的实施方案）</w:t>
            </w:r>
          </w:p>
          <w:p w14:paraId="38C04D7F" w14:textId="4BEEC486" w:rsidR="00964F86" w:rsidRPr="0012276C" w:rsidRDefault="00C81872" w:rsidP="00882968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作为一种具体的实施方式，</w:t>
            </w:r>
            <w:r w:rsidR="00964F86" w:rsidRPr="0012276C">
              <w:rPr>
                <w:rFonts w:eastAsia="宋体" w:cs="仿宋" w:hint="eastAsia"/>
                <w:color w:val="000000" w:themeColor="text1"/>
                <w:szCs w:val="24"/>
              </w:rPr>
              <w:t>参见图</w:t>
            </w:r>
            <w:r w:rsidR="00964F86" w:rsidRPr="0012276C"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 w:rsidR="00964F86" w:rsidRPr="0012276C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882968" w:rsidRPr="0012276C">
              <w:rPr>
                <w:rFonts w:eastAsia="宋体" w:cs="仿宋" w:hint="eastAsia"/>
                <w:color w:val="000000" w:themeColor="text1"/>
                <w:szCs w:val="24"/>
              </w:rPr>
              <w:t>基于深度卷积神经网络的乳腺癌超声图像</w:t>
            </w:r>
            <w:r w:rsidR="00882968" w:rsidRPr="0012276C">
              <w:rPr>
                <w:rFonts w:eastAsia="宋体" w:cs="仿宋" w:hint="eastAsia"/>
                <w:color w:val="000000" w:themeColor="text1"/>
                <w:szCs w:val="24"/>
              </w:rPr>
              <w:lastRenderedPageBreak/>
              <w:t>辅助诊断方法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中</w:t>
            </w:r>
            <w:r w:rsidR="00E26499" w:rsidRPr="0012276C">
              <w:rPr>
                <w:rFonts w:eastAsia="宋体" w:cs="仿宋" w:hint="eastAsia"/>
                <w:color w:val="000000" w:themeColor="text1"/>
                <w:szCs w:val="24"/>
              </w:rPr>
              <w:t>包括两个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深度卷积</w:t>
            </w:r>
            <w:r w:rsidR="00E26499" w:rsidRPr="0012276C">
              <w:rPr>
                <w:rFonts w:eastAsia="宋体" w:cs="仿宋" w:hint="eastAsia"/>
                <w:color w:val="000000" w:themeColor="text1"/>
                <w:szCs w:val="24"/>
              </w:rPr>
              <w:t>神经网络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，需要对这两个深度卷积神经网络进行训练，以最终实现图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的工作流程。</w:t>
            </w:r>
          </w:p>
          <w:p w14:paraId="380F30CE" w14:textId="7404E955" w:rsidR="004A74F5" w:rsidRPr="0012276C" w:rsidRDefault="00964F86" w:rsidP="004A74F5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因此，</w:t>
            </w:r>
            <w:r w:rsidR="009B64DB"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在此阐述方法运作前的准备流程以及方法的实际运作流程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</w:p>
          <w:p w14:paraId="2689445A" w14:textId="65843C06" w:rsidR="00AA79FC" w:rsidRPr="0012276C" w:rsidRDefault="00C81872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S1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2B4908" w:rsidRPr="0012276C">
              <w:rPr>
                <w:rFonts w:eastAsia="宋体" w:cs="仿宋" w:hint="eastAsia"/>
                <w:color w:val="000000" w:themeColor="text1"/>
                <w:szCs w:val="24"/>
              </w:rPr>
              <w:t>乳腺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超声图像数据集</w:t>
            </w:r>
          </w:p>
          <w:p w14:paraId="3AA185B9" w14:textId="15B99D52" w:rsidR="006B065D" w:rsidRPr="0012276C" w:rsidRDefault="009B64DB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本方法采集的图像来自于美国</w:t>
            </w:r>
            <w:proofErr w:type="spellStart"/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Baheya</w:t>
            </w:r>
            <w:proofErr w:type="spellEnd"/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医院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制作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的公开数据集，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使用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LOGIQ</w:t>
            </w:r>
            <w:r w:rsidR="00A211BB" w:rsidRPr="0012276C">
              <w:rPr>
                <w:rFonts w:eastAsia="宋体" w:cs="仿宋"/>
                <w:color w:val="000000" w:themeColor="text1"/>
                <w:szCs w:val="24"/>
              </w:rPr>
              <w:t xml:space="preserve"> 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E</w:t>
            </w:r>
            <w:r w:rsidR="00A211BB" w:rsidRPr="0012276C">
              <w:rPr>
                <w:rFonts w:eastAsia="宋体" w:cs="仿宋"/>
                <w:color w:val="000000" w:themeColor="text1"/>
                <w:szCs w:val="24"/>
              </w:rPr>
              <w:t>9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超声系统和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LOGIQ</w:t>
            </w:r>
            <w:r w:rsidR="00A211BB" w:rsidRPr="0012276C">
              <w:rPr>
                <w:rFonts w:eastAsia="宋体" w:cs="仿宋"/>
                <w:color w:val="000000" w:themeColor="text1"/>
                <w:szCs w:val="24"/>
              </w:rPr>
              <w:t xml:space="preserve"> 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E</w:t>
            </w:r>
            <w:r w:rsidR="00A211BB" w:rsidRPr="0012276C">
              <w:rPr>
                <w:rFonts w:eastAsia="宋体" w:cs="仿宋"/>
                <w:color w:val="000000" w:themeColor="text1"/>
                <w:szCs w:val="24"/>
              </w:rPr>
              <w:t>9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敏捷超声系统</w:t>
            </w:r>
            <w:r w:rsidR="002B4908" w:rsidRPr="0012276C">
              <w:rPr>
                <w:rFonts w:eastAsia="宋体" w:cs="仿宋" w:hint="eastAsia"/>
                <w:color w:val="000000" w:themeColor="text1"/>
                <w:szCs w:val="24"/>
              </w:rPr>
              <w:t>进行</w:t>
            </w:r>
            <w:ins w:id="4" w:author="邹祥波/集团总部" w:date="2023-09-12T15:27:00Z">
              <w:r w:rsidR="007A18D8">
                <w:rPr>
                  <w:rFonts w:eastAsia="宋体" w:cs="仿宋" w:hint="eastAsia"/>
                  <w:color w:val="000000" w:themeColor="text1"/>
                  <w:szCs w:val="24"/>
                </w:rPr>
                <w:t>乳腺</w:t>
              </w:r>
            </w:ins>
            <w:del w:id="5" w:author="邹祥波/集团总部" w:date="2023-09-12T15:27:00Z">
              <w:r w:rsidR="002B4908" w:rsidRPr="0012276C" w:rsidDel="007A18D8">
                <w:rPr>
                  <w:rFonts w:eastAsia="宋体" w:cs="仿宋" w:hint="eastAsia"/>
                  <w:color w:val="000000" w:themeColor="text1"/>
                  <w:szCs w:val="24"/>
                </w:rPr>
                <w:delText>胸部</w:delText>
              </w:r>
            </w:del>
            <w:r w:rsidR="002B4908" w:rsidRPr="0012276C">
              <w:rPr>
                <w:rFonts w:eastAsia="宋体" w:cs="仿宋" w:hint="eastAsia"/>
                <w:color w:val="000000" w:themeColor="text1"/>
                <w:szCs w:val="24"/>
              </w:rPr>
              <w:t>超声图像采集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2B4908" w:rsidRPr="0012276C">
              <w:rPr>
                <w:rFonts w:eastAsia="宋体" w:cs="仿宋" w:hint="eastAsia"/>
                <w:color w:val="000000" w:themeColor="text1"/>
                <w:szCs w:val="24"/>
              </w:rPr>
              <w:t>超声图像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分辨率为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 w:rsidR="00A211BB" w:rsidRPr="0012276C">
              <w:rPr>
                <w:rFonts w:eastAsia="宋体" w:cs="仿宋"/>
                <w:color w:val="000000" w:themeColor="text1"/>
                <w:szCs w:val="24"/>
              </w:rPr>
              <w:t>280*1024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，采集且筛选为良性结节、恶性结节（乳腺癌）和无结节共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7</w:t>
            </w:r>
            <w:r w:rsidR="00A211BB" w:rsidRPr="0012276C">
              <w:rPr>
                <w:rFonts w:eastAsia="宋体" w:cs="仿宋"/>
                <w:color w:val="000000" w:themeColor="text1"/>
                <w:szCs w:val="24"/>
              </w:rPr>
              <w:t>80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张超声图像。该数据集</w:t>
            </w:r>
            <w:ins w:id="6" w:author="邹祥波/集团总部" w:date="2023-09-12T15:28:00Z">
              <w:r w:rsidR="007A18D8">
                <w:rPr>
                  <w:rFonts w:eastAsia="宋体" w:cs="仿宋" w:hint="eastAsia"/>
                  <w:color w:val="000000" w:themeColor="text1"/>
                  <w:szCs w:val="24"/>
                </w:rPr>
                <w:t>乳腺</w:t>
              </w:r>
            </w:ins>
            <w:del w:id="7" w:author="邹祥波/集团总部" w:date="2023-09-12T15:27:00Z">
              <w:r w:rsidR="002B4908" w:rsidRPr="0012276C" w:rsidDel="007A18D8">
                <w:rPr>
                  <w:rFonts w:eastAsia="宋体" w:cs="仿宋" w:hint="eastAsia"/>
                  <w:color w:val="000000" w:themeColor="text1"/>
                  <w:szCs w:val="24"/>
                </w:rPr>
                <w:delText>胸部</w:delText>
              </w:r>
            </w:del>
            <w:r w:rsidR="002B4908" w:rsidRPr="0012276C">
              <w:rPr>
                <w:rFonts w:eastAsia="宋体" w:cs="仿宋" w:hint="eastAsia"/>
                <w:color w:val="000000" w:themeColor="text1"/>
                <w:szCs w:val="24"/>
              </w:rPr>
              <w:t>结节超声图像对应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的</w:t>
            </w:r>
            <w:r w:rsidR="002B4908" w:rsidRPr="0012276C">
              <w:rPr>
                <w:rFonts w:eastAsia="宋体" w:cs="仿宋" w:hint="eastAsia"/>
                <w:color w:val="000000" w:themeColor="text1"/>
                <w:szCs w:val="24"/>
              </w:rPr>
              <w:t>结节图像同样由该医院制作。</w:t>
            </w:r>
            <w:r w:rsidR="009C0A24">
              <w:rPr>
                <w:rFonts w:eastAsia="宋体" w:cs="仿宋" w:hint="eastAsia"/>
                <w:color w:val="000000" w:themeColor="text1"/>
                <w:szCs w:val="24"/>
              </w:rPr>
              <w:t>部分乳腺超声图像和对应结节图像如图</w:t>
            </w:r>
            <w:r w:rsidR="009C0A24">
              <w:rPr>
                <w:rFonts w:eastAsia="宋体" w:cs="仿宋" w:hint="eastAsia"/>
                <w:color w:val="000000" w:themeColor="text1"/>
                <w:szCs w:val="24"/>
              </w:rPr>
              <w:t>4</w:t>
            </w:r>
            <w:r w:rsidR="009C0A24">
              <w:rPr>
                <w:rFonts w:eastAsia="宋体" w:cs="仿宋" w:hint="eastAsia"/>
                <w:color w:val="000000" w:themeColor="text1"/>
                <w:szCs w:val="24"/>
              </w:rPr>
              <w:t>所示。</w:t>
            </w:r>
          </w:p>
          <w:p w14:paraId="2C385794" w14:textId="3FFBC2AB" w:rsidR="00AA79FC" w:rsidRPr="0012276C" w:rsidRDefault="00C81872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S2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C84366" w:rsidRPr="0012276C">
              <w:rPr>
                <w:rFonts w:eastAsia="宋体" w:cs="仿宋" w:hint="eastAsia"/>
                <w:color w:val="000000" w:themeColor="text1"/>
                <w:szCs w:val="24"/>
              </w:rPr>
              <w:t>图像增强</w:t>
            </w:r>
          </w:p>
          <w:p w14:paraId="549DB6E7" w14:textId="7AD0CD5F" w:rsidR="00690627" w:rsidRPr="0012276C" w:rsidRDefault="00C84366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对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训练集中的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超声图像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施加多种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常规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图像处理，包括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图像尺寸裁剪、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图像中心裁剪、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数值归一化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；</w:t>
            </w:r>
            <w:commentRangeStart w:id="8"/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每次读取该超声图像作为训练图像时，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则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会施加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随机参数的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亮度扰动、色度扰动、施加高斯噪声以及随机像素擦除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等扰动，提高训练集的多样性以及重复利用率，避免模型训练的过拟合</w:t>
            </w:r>
            <w:commentRangeEnd w:id="8"/>
            <w:r w:rsidR="00195C84">
              <w:rPr>
                <w:rStyle w:val="ad"/>
              </w:rPr>
              <w:commentReference w:id="8"/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  <w:p w14:paraId="0884A05C" w14:textId="7E8E2870" w:rsidR="00AA79FC" w:rsidRPr="0012276C" w:rsidRDefault="00690627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而测试集的超声图像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处理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使用包括：图像尺寸裁剪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、图像中心裁剪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和数值归一化。</w:t>
            </w:r>
          </w:p>
          <w:p w14:paraId="78874014" w14:textId="3979B2BB" w:rsidR="00BD5BEC" w:rsidRPr="0012276C" w:rsidRDefault="00BD5BEC" w:rsidP="00BD5BEC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S3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结节图像分割网络模型训练</w:t>
            </w:r>
          </w:p>
          <w:p w14:paraId="5C0629C6" w14:textId="1153DC10" w:rsidR="00BD5BEC" w:rsidRPr="0012276C" w:rsidRDefault="00EB07C3" w:rsidP="00BD5BEC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采用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T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versky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损失函数，进行模型训练，促进模型在数量不平衡的学习样本中获得更高的泛化和更好的性能，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T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versky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损失函数如下：</w:t>
            </w:r>
          </w:p>
          <w:p w14:paraId="57202773" w14:textId="5ACC2131" w:rsidR="00EB07C3" w:rsidRPr="0012276C" w:rsidRDefault="00C10F4A" w:rsidP="00770980">
            <w:pPr>
              <w:spacing w:line="360" w:lineRule="auto"/>
              <w:ind w:rightChars="214" w:right="514"/>
              <w:rPr>
                <w:rFonts w:eastAsia="宋体" w:cs="仿宋"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 w:cs="仿宋" w:hint="eastAsia"/>
                            <w:color w:val="000000" w:themeColor="text1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0i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0i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 w:cs="仿宋" w:hint="eastAsia"/>
                            <w:color w:val="000000" w:themeColor="text1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0i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0i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+α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 w:cs="仿宋" w:hint="eastAsia"/>
                            <w:color w:val="000000" w:themeColor="text1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0i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1i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+β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 w:cs="仿宋" w:hint="eastAsia"/>
                            <w:color w:val="000000" w:themeColor="text1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1i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0i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305BC1C8" w14:textId="5F606655" w:rsidR="00137F11" w:rsidRPr="0012276C" w:rsidRDefault="00137F11" w:rsidP="00BF37D3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其中，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0i</m:t>
                  </m:r>
                </m:sub>
              </m:sSub>
            </m:oMath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代表真实结节图像的第</w:t>
            </w: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i</m:t>
              </m:r>
            </m:oMath>
            <w:proofErr w:type="gramStart"/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个</w:t>
            </w:r>
            <w:proofErr w:type="gramEnd"/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像素是肿瘤则为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，否则为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0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1i</m:t>
                  </m:r>
                </m:sub>
              </m:sSub>
            </m:oMath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代表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真实结节图像的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第</w:t>
            </w: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i</m:t>
              </m:r>
            </m:oMath>
            <w:proofErr w:type="gramStart"/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个</w:t>
            </w:r>
            <w:proofErr w:type="gramEnd"/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像素是肿瘤则为</w:t>
            </w:r>
            <w:r w:rsidR="0021255E" w:rsidRPr="0012276C">
              <w:rPr>
                <w:rFonts w:eastAsia="宋体" w:cs="仿宋"/>
                <w:color w:val="000000" w:themeColor="text1"/>
                <w:szCs w:val="24"/>
              </w:rPr>
              <w:t>0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，否则为</w:t>
            </w:r>
            <w:r w:rsidR="0021255E" w:rsidRPr="0012276C">
              <w:rPr>
                <w:rFonts w:eastAsia="宋体" w:cs="仿宋"/>
                <w:color w:val="000000" w:themeColor="text1"/>
                <w:szCs w:val="24"/>
              </w:rPr>
              <w:t>1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；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0i</m:t>
                  </m:r>
                </m:sub>
              </m:sSub>
            </m:oMath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代表第</w:t>
            </w: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i</m:t>
              </m:r>
            </m:oMath>
            <w:proofErr w:type="gramStart"/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个</w:t>
            </w:r>
            <w:proofErr w:type="gramEnd"/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像素是预测为肿瘤的概率，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1i</m:t>
                  </m:r>
                </m:sub>
              </m:sSub>
            </m:oMath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则反之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超参数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α</m:t>
              </m:r>
            </m:oMath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β</m:t>
              </m:r>
            </m:oMath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取为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0</w:t>
            </w:r>
            <w:r w:rsidR="00BF37D3" w:rsidRPr="0012276C">
              <w:rPr>
                <w:rFonts w:eastAsia="宋体" w:cs="仿宋"/>
                <w:color w:val="000000" w:themeColor="text1"/>
                <w:szCs w:val="24"/>
              </w:rPr>
              <w:t>.5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  <w:p w14:paraId="4CE598B7" w14:textId="78154C3E" w:rsidR="00303548" w:rsidRPr="0012276C" w:rsidRDefault="00303548" w:rsidP="00D96644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初始化图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2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的结节图像分割网络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模型</w:t>
            </w:r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参数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在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pytorch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2.0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神经网络框架进行训练，计算机</w:t>
            </w:r>
            <w:r w:rsidR="004561AA" w:rsidRPr="0012276C">
              <w:rPr>
                <w:rFonts w:eastAsia="宋体" w:cs="仿宋" w:hint="eastAsia"/>
                <w:color w:val="000000" w:themeColor="text1"/>
                <w:szCs w:val="24"/>
              </w:rPr>
              <w:t>处理器型号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为</w:t>
            </w:r>
            <w:r w:rsidR="004561AA" w:rsidRPr="0012276C">
              <w:rPr>
                <w:rFonts w:eastAsia="宋体" w:cs="仿宋"/>
                <w:color w:val="000000" w:themeColor="text1"/>
                <w:szCs w:val="24"/>
              </w:rPr>
              <w:t>Intel(R) Core(TM) i5-8265U</w:t>
            </w:r>
            <w:r w:rsidR="004561AA" w:rsidRPr="0012276C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GPU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显卡型号为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MX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250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CUDA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版本为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1.7</w:t>
            </w:r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。在模型训练过程，若损失函数不下降则将学习率乘以</w:t>
            </w:r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0</w:t>
            </w:r>
            <w:r w:rsidR="00D15AC4" w:rsidRPr="0012276C">
              <w:rPr>
                <w:rFonts w:eastAsia="宋体" w:cs="仿宋"/>
                <w:color w:val="000000" w:themeColor="text1"/>
                <w:szCs w:val="24"/>
              </w:rPr>
              <w:t>.5</w:t>
            </w:r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继续训练，</w:t>
            </w:r>
            <w:proofErr w:type="gramStart"/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直至学习</w:t>
            </w:r>
            <w:proofErr w:type="gramEnd"/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率小于等于</w:t>
            </w:r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2e</w:t>
            </w:r>
            <w:r w:rsidR="00D15AC4" w:rsidRPr="0012276C">
              <w:rPr>
                <w:rFonts w:eastAsia="宋体" w:cs="仿宋"/>
                <w:color w:val="000000" w:themeColor="text1"/>
                <w:szCs w:val="24"/>
              </w:rPr>
              <w:t>-8</w:t>
            </w:r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，停止模型训练。完成结节图像分割网络模型的训练</w:t>
            </w:r>
            <w:r w:rsidR="00D96644" w:rsidRPr="0012276C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  <w:p w14:paraId="069D1A8C" w14:textId="0098D2F3" w:rsidR="00AA79FC" w:rsidRPr="0012276C" w:rsidRDefault="00C81872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</w:t>
            </w:r>
            <w:r w:rsidR="00D96C6A" w:rsidRPr="0012276C">
              <w:rPr>
                <w:rFonts w:eastAsia="宋体" w:cs="仿宋"/>
                <w:color w:val="000000" w:themeColor="text1"/>
                <w:szCs w:val="24"/>
              </w:rPr>
              <w:t>4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D96644" w:rsidRPr="0012276C">
              <w:rPr>
                <w:rFonts w:eastAsia="宋体" w:cs="仿宋" w:hint="eastAsia"/>
                <w:color w:val="000000" w:themeColor="text1"/>
                <w:szCs w:val="24"/>
              </w:rPr>
              <w:t>结节类型分类网络模型训练</w:t>
            </w:r>
          </w:p>
          <w:p w14:paraId="54102F2C" w14:textId="59F41BD9" w:rsidR="00AA79FC" w:rsidRPr="0012276C" w:rsidRDefault="00D96644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采用</w:t>
            </w:r>
            <w:r w:rsidR="0027391D" w:rsidRPr="0012276C">
              <w:rPr>
                <w:rFonts w:eastAsia="宋体" w:cs="仿宋" w:hint="eastAsia"/>
                <w:color w:val="000000" w:themeColor="text1"/>
                <w:szCs w:val="24"/>
              </w:rPr>
              <w:t>交叉</w:t>
            </w:r>
            <w:proofErr w:type="gramStart"/>
            <w:r w:rsidR="0027391D" w:rsidRPr="0012276C">
              <w:rPr>
                <w:rFonts w:eastAsia="宋体" w:cs="仿宋" w:hint="eastAsia"/>
                <w:color w:val="000000" w:themeColor="text1"/>
                <w:szCs w:val="24"/>
              </w:rPr>
              <w:t>熵</w:t>
            </w:r>
            <w:proofErr w:type="gramEnd"/>
            <w:r w:rsidR="0027391D" w:rsidRPr="0012276C">
              <w:rPr>
                <w:rFonts w:eastAsia="宋体" w:cs="仿宋" w:hint="eastAsia"/>
                <w:color w:val="000000" w:themeColor="text1"/>
                <w:szCs w:val="24"/>
              </w:rPr>
              <w:t>损失函数，公式为：</w:t>
            </w:r>
          </w:p>
          <w:p w14:paraId="38A5FDAF" w14:textId="5F0B69C9" w:rsidR="0027391D" w:rsidRPr="0012276C" w:rsidRDefault="0027391D" w:rsidP="0027391D">
            <w:pPr>
              <w:spacing w:line="360" w:lineRule="auto"/>
              <w:ind w:rightChars="214" w:right="514"/>
              <w:rPr>
                <w:rFonts w:eastAsia="宋体" w:cs="仿宋"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w:lastRenderedPageBreak/>
                  <m:t>L</m:t>
                </m:r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x,class</m:t>
                    </m:r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=-x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class</m:t>
                    </m:r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 xml:space="preserve"> 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仿宋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仿宋"/>
                                    <w:color w:val="000000" w:themeColor="text1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仿宋"/>
                                    <w:color w:val="000000" w:themeColor="text1"/>
                                    <w:szCs w:val="24"/>
                                  </w:rPr>
                                  <m:t>x[i]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func>
              </m:oMath>
            </m:oMathPara>
          </w:p>
          <w:p w14:paraId="64B4E08C" w14:textId="0F484C3B" w:rsidR="0027391D" w:rsidRPr="0012276C" w:rsidRDefault="0027391D" w:rsidP="0027391D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其中，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 xml:space="preserve"> x</m:t>
              </m:r>
            </m:oMath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是</w:t>
            </w:r>
            <w:r w:rsidR="008770F5" w:rsidRPr="0012276C">
              <w:rPr>
                <w:rFonts w:eastAsia="宋体" w:cs="仿宋" w:hint="eastAsia"/>
                <w:color w:val="000000" w:themeColor="text1"/>
                <w:szCs w:val="24"/>
              </w:rPr>
              <w:t>预测类别概率向量，</w:t>
            </w: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class</m:t>
              </m:r>
            </m:oMath>
            <w:r w:rsidR="008770F5" w:rsidRPr="0012276C">
              <w:rPr>
                <w:rFonts w:eastAsia="宋体" w:cs="仿宋" w:hint="eastAsia"/>
                <w:color w:val="000000" w:themeColor="text1"/>
                <w:szCs w:val="24"/>
              </w:rPr>
              <w:t>则是预测向量对应的真实类别向量。</w:t>
            </w:r>
          </w:p>
          <w:p w14:paraId="434DC884" w14:textId="430744B3" w:rsidR="0027391D" w:rsidRPr="0012276C" w:rsidRDefault="008770F5" w:rsidP="0027391D">
            <w:pPr>
              <w:spacing w:line="360" w:lineRule="auto"/>
              <w:ind w:rightChars="214" w:right="514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/>
                <w:color w:val="000000" w:themeColor="text1"/>
                <w:szCs w:val="24"/>
              </w:rPr>
              <w:t xml:space="preserve">    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初始化图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3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的结节类型分类网络模型参数，在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3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同样的软件、硬件平台上进行向量，且使用同样的学习率下降策略，直到学习率小于等于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2e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-8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的时候停止训练，完成结节类型分类网络模型的训练。</w:t>
            </w:r>
          </w:p>
          <w:p w14:paraId="0BEE7B50" w14:textId="7EE030E9" w:rsidR="00AA79FC" w:rsidRPr="0012276C" w:rsidRDefault="00C81872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</w:t>
            </w:r>
            <w:r w:rsidR="00D96C6A" w:rsidRPr="0012276C">
              <w:rPr>
                <w:rFonts w:eastAsia="宋体" w:cs="仿宋"/>
                <w:color w:val="000000" w:themeColor="text1"/>
                <w:szCs w:val="24"/>
              </w:rPr>
              <w:t>5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8770F5" w:rsidRPr="0012276C">
              <w:rPr>
                <w:rFonts w:eastAsia="宋体" w:cs="仿宋" w:hint="eastAsia"/>
                <w:color w:val="000000" w:themeColor="text1"/>
                <w:szCs w:val="24"/>
              </w:rPr>
              <w:t>训练效果测试</w:t>
            </w:r>
          </w:p>
          <w:p w14:paraId="1F5052E9" w14:textId="4989D448" w:rsidR="00AA79FC" w:rsidRPr="0012276C" w:rsidRDefault="00303027" w:rsidP="00303027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对本方法进行使用测试，在测试集中进行测试，方法使用效果如图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5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所示，实现了对乳腺超声图像的结节类型判断和结节图像预测，为医疗人员诊断</w:t>
            </w:r>
            <w:r w:rsidR="00801D35" w:rsidRPr="0012276C">
              <w:rPr>
                <w:rFonts w:eastAsia="宋体" w:cs="仿宋" w:hint="eastAsia"/>
                <w:color w:val="000000" w:themeColor="text1"/>
                <w:szCs w:val="24"/>
              </w:rPr>
              <w:t>乳腺癌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提供了便利。</w:t>
            </w:r>
          </w:p>
        </w:tc>
      </w:tr>
    </w:tbl>
    <w:p w14:paraId="1DD0DA69" w14:textId="77777777" w:rsidR="00AA79FC" w:rsidRPr="0012276C" w:rsidRDefault="00AA79FC">
      <w:pPr>
        <w:rPr>
          <w:rFonts w:eastAsia="宋体"/>
          <w:color w:val="000000" w:themeColor="text1"/>
        </w:rPr>
      </w:pPr>
    </w:p>
    <w:sectPr w:rsidR="00AA79FC" w:rsidRPr="0012276C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00" w:date="2023-11-01T16:04:00Z" w:initials="0">
    <w:p w14:paraId="75943EB1" w14:textId="00BE5BF5" w:rsidR="00195C84" w:rsidRDefault="00195C84">
      <w:pPr>
        <w:pStyle w:val="ae"/>
      </w:pPr>
      <w:r>
        <w:rPr>
          <w:rStyle w:val="ad"/>
        </w:rPr>
        <w:annotationRef/>
      </w:r>
      <w:r>
        <w:t>能否补充一下对搭建的分割网络和分类网络结构分别</w:t>
      </w:r>
      <w:proofErr w:type="gramStart"/>
      <w:r>
        <w:t>作出</w:t>
      </w:r>
      <w:proofErr w:type="gramEnd"/>
      <w:r>
        <w:t>了哪些改进</w:t>
      </w:r>
      <w:r>
        <w:rPr>
          <w:rFonts w:hint="eastAsia"/>
        </w:rPr>
        <w:t>？“神经网络内部的扰动项”是指什么？</w:t>
      </w:r>
    </w:p>
  </w:comment>
  <w:comment w:id="2" w:author="00" w:date="2023-11-01T16:06:00Z" w:initials="0">
    <w:p w14:paraId="21DA87F1" w14:textId="6DB31CB7" w:rsidR="00195C84" w:rsidRDefault="00195C84">
      <w:pPr>
        <w:pStyle w:val="ae"/>
      </w:pPr>
      <w:r>
        <w:rPr>
          <w:rStyle w:val="ad"/>
        </w:rPr>
        <w:annotationRef/>
      </w:r>
      <w:r>
        <w:t>分割网络和分类网络结构好像除了最后的输出层不一样</w:t>
      </w:r>
      <w:r>
        <w:rPr>
          <w:rFonts w:hint="eastAsia"/>
        </w:rPr>
        <w:t>，</w:t>
      </w:r>
      <w:r>
        <w:t>前面结构是完全一样的吗</w:t>
      </w:r>
      <w:r>
        <w:rPr>
          <w:rFonts w:hint="eastAsia"/>
        </w:rPr>
        <w:t>？</w:t>
      </w:r>
      <w:r>
        <w:t>但是只从这两个图来看这两个模型都是常用的</w:t>
      </w:r>
      <w:r>
        <w:rPr>
          <w:rFonts w:hint="eastAsia"/>
        </w:rPr>
        <w:t>U</w:t>
      </w:r>
      <w:r>
        <w:rPr>
          <w:rFonts w:hint="eastAsia"/>
        </w:rPr>
        <w:t>型网络，无法看出具体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了哪些改进，与现有技术有何区别，请补充一下具体对网络结构的改进点，这也是本申请的主要发明点</w:t>
      </w:r>
      <w:r w:rsidR="009B6A03">
        <w:rPr>
          <w:rFonts w:hint="eastAsia"/>
        </w:rPr>
        <w:t>；</w:t>
      </w:r>
    </w:p>
    <w:p w14:paraId="0B61843B" w14:textId="2DE59A75" w:rsidR="009B6A03" w:rsidRDefault="009B6A03">
      <w:pPr>
        <w:pStyle w:val="ae"/>
        <w:rPr>
          <w:rFonts w:hint="eastAsia"/>
        </w:rPr>
      </w:pPr>
      <w:r>
        <w:t>这种医学图像分割的发明主要创新点就是神经网络本身结构的改进</w:t>
      </w:r>
      <w:r>
        <w:rPr>
          <w:rFonts w:hint="eastAsia"/>
        </w:rPr>
        <w:t>，以及针对具体的医学图像识别问题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的适应性调整，</w:t>
      </w:r>
      <w:r>
        <w:t>最好能结合几个现有的网络结构</w:t>
      </w:r>
      <w:r>
        <w:rPr>
          <w:rFonts w:hint="eastAsia"/>
        </w:rPr>
        <w:t>（比如</w:t>
      </w:r>
      <w:r w:rsidRPr="009B6A03">
        <w:rPr>
          <w:rFonts w:hint="eastAsia"/>
        </w:rPr>
        <w:t>基于纯</w:t>
      </w:r>
      <w:r w:rsidRPr="009B6A03">
        <w:rPr>
          <w:rFonts w:hint="eastAsia"/>
        </w:rPr>
        <w:t>2D</w:t>
      </w:r>
      <w:r>
        <w:rPr>
          <w:rFonts w:hint="eastAsia"/>
        </w:rPr>
        <w:t>卷积神经网络的</w:t>
      </w:r>
      <w:r w:rsidRPr="009B6A03">
        <w:rPr>
          <w:rFonts w:hint="eastAsia"/>
        </w:rPr>
        <w:t>2D U-Net</w:t>
      </w:r>
      <w:r w:rsidRPr="009B6A03">
        <w:rPr>
          <w:rFonts w:hint="eastAsia"/>
        </w:rPr>
        <w:t>模型</w:t>
      </w:r>
      <w:r>
        <w:rPr>
          <w:rFonts w:hint="eastAsia"/>
        </w:rPr>
        <w:t>、</w:t>
      </w:r>
      <w:r w:rsidRPr="009B6A03">
        <w:rPr>
          <w:rFonts w:hint="eastAsia"/>
        </w:rPr>
        <w:t>基于</w:t>
      </w:r>
      <w:r w:rsidRPr="009B6A03">
        <w:rPr>
          <w:rFonts w:hint="eastAsia"/>
        </w:rPr>
        <w:t>Transformer</w:t>
      </w:r>
      <w:r w:rsidRPr="009B6A03">
        <w:rPr>
          <w:rFonts w:hint="eastAsia"/>
        </w:rPr>
        <w:t>的</w:t>
      </w:r>
      <w:r>
        <w:rPr>
          <w:rFonts w:hint="eastAsia"/>
        </w:rPr>
        <w:t>注意力</w:t>
      </w:r>
      <w:r w:rsidRPr="009B6A03">
        <w:rPr>
          <w:rFonts w:hint="eastAsia"/>
        </w:rPr>
        <w:t>模型，如</w:t>
      </w:r>
      <w:proofErr w:type="spellStart"/>
      <w:r w:rsidRPr="009B6A03">
        <w:rPr>
          <w:rFonts w:hint="eastAsia"/>
        </w:rPr>
        <w:t>TransUnet</w:t>
      </w:r>
      <w:proofErr w:type="spellEnd"/>
      <w:r w:rsidRPr="009B6A03">
        <w:rPr>
          <w:rFonts w:hint="eastAsia"/>
        </w:rPr>
        <w:t>模型、</w:t>
      </w:r>
      <w:proofErr w:type="spellStart"/>
      <w:r w:rsidRPr="009B6A03">
        <w:rPr>
          <w:rFonts w:hint="eastAsia"/>
        </w:rPr>
        <w:t>SwinUnet</w:t>
      </w:r>
      <w:proofErr w:type="spellEnd"/>
      <w:r w:rsidRPr="009B6A03">
        <w:rPr>
          <w:rFonts w:hint="eastAsia"/>
        </w:rPr>
        <w:t>模型</w:t>
      </w:r>
      <w:r>
        <w:rPr>
          <w:rFonts w:hint="eastAsia"/>
        </w:rPr>
        <w:t>等）</w:t>
      </w:r>
      <w:r>
        <w:t>说一下您这个模型的区别点</w:t>
      </w:r>
      <w:bookmarkStart w:id="3" w:name="_GoBack"/>
      <w:bookmarkEnd w:id="3"/>
    </w:p>
  </w:comment>
  <w:comment w:id="8" w:author="00" w:date="2023-11-01T16:09:00Z" w:initials="0">
    <w:p w14:paraId="17B7D79D" w14:textId="466D5DAF" w:rsidR="00195C84" w:rsidRDefault="00195C84">
      <w:pPr>
        <w:pStyle w:val="ae"/>
      </w:pPr>
      <w:r>
        <w:rPr>
          <w:rStyle w:val="ad"/>
        </w:rPr>
        <w:annotationRef/>
      </w:r>
      <w:r>
        <w:t>这个图像预处理的过程好像是深度学习训练过程中常用的方法吧</w:t>
      </w:r>
      <w:r>
        <w:rPr>
          <w:rFonts w:hint="eastAsia"/>
        </w:rPr>
        <w:t>，</w:t>
      </w:r>
      <w:r>
        <w:t>所以我觉得这个可能不能构成一个很强的创新点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943EB1" w15:done="0"/>
  <w15:commentEx w15:paraId="0B61843B" w15:done="0"/>
  <w15:commentEx w15:paraId="17B7D79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3DE6A" w14:textId="77777777" w:rsidR="00C10F4A" w:rsidRDefault="00C10F4A">
      <w:r>
        <w:separator/>
      </w:r>
    </w:p>
  </w:endnote>
  <w:endnote w:type="continuationSeparator" w:id="0">
    <w:p w14:paraId="6B9181B0" w14:textId="77777777" w:rsidR="00C10F4A" w:rsidRDefault="00C1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XITS">
    <w:altName w:val="Corbel"/>
    <w:charset w:val="00"/>
    <w:family w:val="modern"/>
    <w:pitch w:val="default"/>
    <w:sig w:usb0="00000000" w:usb1="00000000" w:usb2="0000002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FD607" w14:textId="77777777" w:rsidR="00AA79FC" w:rsidRDefault="00AA79FC">
    <w:pPr>
      <w:autoSpaceDN w:val="0"/>
      <w:spacing w:beforeAutospacing="1" w:afterAutospacing="1"/>
      <w:rPr>
        <w:rFonts w:eastAsia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A0583" w14:textId="77777777" w:rsidR="00C10F4A" w:rsidRDefault="00C10F4A">
      <w:r>
        <w:separator/>
      </w:r>
    </w:p>
  </w:footnote>
  <w:footnote w:type="continuationSeparator" w:id="0">
    <w:p w14:paraId="4D7D06A8" w14:textId="77777777" w:rsidR="00C10F4A" w:rsidRDefault="00C10F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7EA11" w14:textId="77777777" w:rsidR="00AA79FC" w:rsidRDefault="00C81872">
    <w:pPr>
      <w:rPr>
        <w:rFonts w:ascii="黑体" w:eastAsia="黑体"/>
        <w:szCs w:val="21"/>
      </w:rPr>
    </w:pPr>
    <w:r>
      <w:rPr>
        <w:rFonts w:ascii="黑体" w:eastAsia="黑体" w:hint="eastAsia"/>
        <w:szCs w:val="21"/>
      </w:rPr>
      <w:t xml:space="preserve"> </w:t>
    </w:r>
  </w:p>
  <w:p w14:paraId="7A1B42FF" w14:textId="77777777" w:rsidR="00AA79FC" w:rsidRDefault="00C81872">
    <w:pPr>
      <w:widowControl/>
      <w:jc w:val="center"/>
      <w:rPr>
        <w:rFonts w:eastAsia="宋体"/>
      </w:rPr>
    </w:pPr>
    <w:r>
      <w:rPr>
        <w:rFonts w:eastAsia="宋体" w:cs="仿宋" w:hint="eastAsia"/>
        <w:b/>
        <w:bCs/>
        <w:sz w:val="32"/>
        <w:szCs w:val="32"/>
      </w:rPr>
      <w:t>专利申请技术交底书</w:t>
    </w:r>
    <w:r>
      <w:rPr>
        <w:rFonts w:eastAsia="宋体" w:cs="仿宋" w:hint="eastAsia"/>
        <w:b/>
        <w:bCs/>
        <w:sz w:val="32"/>
        <w:szCs w:val="32"/>
      </w:rPr>
      <w:t>(</w:t>
    </w:r>
    <w:r>
      <w:rPr>
        <w:rFonts w:eastAsia="宋体" w:cs="仿宋" w:hint="eastAsia"/>
        <w:b/>
        <w:bCs/>
        <w:sz w:val="32"/>
        <w:szCs w:val="32"/>
      </w:rPr>
      <w:t>模板）</w:t>
    </w:r>
    <w:r>
      <w:rPr>
        <w:rFonts w:eastAsia="宋体" w:hint="eastAsia"/>
        <w:sz w:val="36"/>
        <w:szCs w:val="36"/>
      </w:rPr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8C568B"/>
    <w:multiLevelType w:val="singleLevel"/>
    <w:tmpl w:val="B38C568B"/>
    <w:lvl w:ilvl="0">
      <w:start w:val="1"/>
      <w:numFmt w:val="decimal"/>
      <w:suff w:val="space"/>
      <w:lvlText w:val="%1."/>
      <w:lvlJc w:val="left"/>
    </w:lvl>
  </w:abstractNum>
  <w:abstractNum w:abstractNumId="1">
    <w:nsid w:val="3F47EF90"/>
    <w:multiLevelType w:val="singleLevel"/>
    <w:tmpl w:val="3F47EF90"/>
    <w:lvl w:ilvl="0">
      <w:start w:val="2"/>
      <w:numFmt w:val="decimal"/>
      <w:suff w:val="nothing"/>
      <w:lvlText w:val="%1、"/>
      <w:lvlJc w:val="left"/>
    </w:lvl>
  </w:abstractNum>
  <w:abstractNum w:abstractNumId="2">
    <w:nsid w:val="77041449"/>
    <w:multiLevelType w:val="hybridMultilevel"/>
    <w:tmpl w:val="C79893C6"/>
    <w:lvl w:ilvl="0" w:tplc="56A69C3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00">
    <w15:presenceInfo w15:providerId="None" w15:userId="00"/>
  </w15:person>
  <w15:person w15:author="邹祥波/集团总部">
    <w15:presenceInfo w15:providerId="AD" w15:userId="S-1-5-21-1522777505-4107983562-3795929898-462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kzYTc2ZTU5OGI1OTYxN2I3ZGExNjczNTIwYzRhZmQifQ=="/>
  </w:docVars>
  <w:rsids>
    <w:rsidRoot w:val="00172A27"/>
    <w:rsid w:val="0000474D"/>
    <w:rsid w:val="00004753"/>
    <w:rsid w:val="00006413"/>
    <w:rsid w:val="0000688B"/>
    <w:rsid w:val="00010039"/>
    <w:rsid w:val="000143C5"/>
    <w:rsid w:val="00014C21"/>
    <w:rsid w:val="00015C9E"/>
    <w:rsid w:val="00016008"/>
    <w:rsid w:val="00017AD2"/>
    <w:rsid w:val="00017B25"/>
    <w:rsid w:val="00022F1A"/>
    <w:rsid w:val="00025ACE"/>
    <w:rsid w:val="000266A4"/>
    <w:rsid w:val="00027C46"/>
    <w:rsid w:val="00033700"/>
    <w:rsid w:val="00033DB4"/>
    <w:rsid w:val="00033F67"/>
    <w:rsid w:val="00034B31"/>
    <w:rsid w:val="00035467"/>
    <w:rsid w:val="000358EA"/>
    <w:rsid w:val="0003710A"/>
    <w:rsid w:val="000378EB"/>
    <w:rsid w:val="00037E7F"/>
    <w:rsid w:val="00042582"/>
    <w:rsid w:val="00044062"/>
    <w:rsid w:val="00046B91"/>
    <w:rsid w:val="00046F1B"/>
    <w:rsid w:val="00052E23"/>
    <w:rsid w:val="0005707B"/>
    <w:rsid w:val="00061206"/>
    <w:rsid w:val="000618F6"/>
    <w:rsid w:val="00061C23"/>
    <w:rsid w:val="00064E37"/>
    <w:rsid w:val="00065F62"/>
    <w:rsid w:val="0007121B"/>
    <w:rsid w:val="00074582"/>
    <w:rsid w:val="00076018"/>
    <w:rsid w:val="00080569"/>
    <w:rsid w:val="0008425E"/>
    <w:rsid w:val="0008593D"/>
    <w:rsid w:val="00086B0D"/>
    <w:rsid w:val="00086CC1"/>
    <w:rsid w:val="00086EE6"/>
    <w:rsid w:val="00087BB1"/>
    <w:rsid w:val="00090658"/>
    <w:rsid w:val="00091CA0"/>
    <w:rsid w:val="00097177"/>
    <w:rsid w:val="00097A05"/>
    <w:rsid w:val="000A0923"/>
    <w:rsid w:val="000A2230"/>
    <w:rsid w:val="000A6C4B"/>
    <w:rsid w:val="000B4495"/>
    <w:rsid w:val="000B6E8E"/>
    <w:rsid w:val="000D5BE5"/>
    <w:rsid w:val="000D75C8"/>
    <w:rsid w:val="000E1BF9"/>
    <w:rsid w:val="000E37DB"/>
    <w:rsid w:val="000E4070"/>
    <w:rsid w:val="000F2A5C"/>
    <w:rsid w:val="000F5770"/>
    <w:rsid w:val="000F6C1A"/>
    <w:rsid w:val="00100582"/>
    <w:rsid w:val="001035AC"/>
    <w:rsid w:val="0010501E"/>
    <w:rsid w:val="0010779A"/>
    <w:rsid w:val="00110205"/>
    <w:rsid w:val="001201A1"/>
    <w:rsid w:val="001207B9"/>
    <w:rsid w:val="00120DAD"/>
    <w:rsid w:val="0012276C"/>
    <w:rsid w:val="001240C4"/>
    <w:rsid w:val="00124678"/>
    <w:rsid w:val="0012728D"/>
    <w:rsid w:val="001310BF"/>
    <w:rsid w:val="00132072"/>
    <w:rsid w:val="00132817"/>
    <w:rsid w:val="00133F45"/>
    <w:rsid w:val="00134557"/>
    <w:rsid w:val="0013655B"/>
    <w:rsid w:val="00137F11"/>
    <w:rsid w:val="0014285D"/>
    <w:rsid w:val="001450AC"/>
    <w:rsid w:val="00146BC4"/>
    <w:rsid w:val="00146DC4"/>
    <w:rsid w:val="001520AB"/>
    <w:rsid w:val="00152FAE"/>
    <w:rsid w:val="00153010"/>
    <w:rsid w:val="00153A4D"/>
    <w:rsid w:val="00153B18"/>
    <w:rsid w:val="00154B80"/>
    <w:rsid w:val="00157C81"/>
    <w:rsid w:val="0016064C"/>
    <w:rsid w:val="00161359"/>
    <w:rsid w:val="00163F30"/>
    <w:rsid w:val="00164459"/>
    <w:rsid w:val="001679DA"/>
    <w:rsid w:val="00171C3E"/>
    <w:rsid w:val="00172A27"/>
    <w:rsid w:val="001732BE"/>
    <w:rsid w:val="00176B81"/>
    <w:rsid w:val="00182599"/>
    <w:rsid w:val="00195C84"/>
    <w:rsid w:val="001A1F5C"/>
    <w:rsid w:val="001A698D"/>
    <w:rsid w:val="001A7484"/>
    <w:rsid w:val="001B0B25"/>
    <w:rsid w:val="001B1EFA"/>
    <w:rsid w:val="001B674B"/>
    <w:rsid w:val="001B6B09"/>
    <w:rsid w:val="001C314E"/>
    <w:rsid w:val="001C41CC"/>
    <w:rsid w:val="001C652A"/>
    <w:rsid w:val="001C758A"/>
    <w:rsid w:val="001D6CAB"/>
    <w:rsid w:val="001E352B"/>
    <w:rsid w:val="001F0692"/>
    <w:rsid w:val="001F296E"/>
    <w:rsid w:val="001F40D6"/>
    <w:rsid w:val="001F6003"/>
    <w:rsid w:val="001F7C46"/>
    <w:rsid w:val="0020099E"/>
    <w:rsid w:val="0020127F"/>
    <w:rsid w:val="00202BB0"/>
    <w:rsid w:val="0020613A"/>
    <w:rsid w:val="00206A73"/>
    <w:rsid w:val="0021255E"/>
    <w:rsid w:val="00212965"/>
    <w:rsid w:val="00223E4C"/>
    <w:rsid w:val="00226500"/>
    <w:rsid w:val="00232C38"/>
    <w:rsid w:val="002344F2"/>
    <w:rsid w:val="00234F6B"/>
    <w:rsid w:val="00242FCC"/>
    <w:rsid w:val="00243CDA"/>
    <w:rsid w:val="002455DA"/>
    <w:rsid w:val="00253589"/>
    <w:rsid w:val="00254786"/>
    <w:rsid w:val="00255F2A"/>
    <w:rsid w:val="00261281"/>
    <w:rsid w:val="00261B0A"/>
    <w:rsid w:val="0026256E"/>
    <w:rsid w:val="00267D4D"/>
    <w:rsid w:val="0027391D"/>
    <w:rsid w:val="002748A6"/>
    <w:rsid w:val="00274C43"/>
    <w:rsid w:val="00282DB3"/>
    <w:rsid w:val="00285ECC"/>
    <w:rsid w:val="002864EC"/>
    <w:rsid w:val="002867BA"/>
    <w:rsid w:val="002868AD"/>
    <w:rsid w:val="00286A6E"/>
    <w:rsid w:val="002875CA"/>
    <w:rsid w:val="002912A4"/>
    <w:rsid w:val="00292623"/>
    <w:rsid w:val="0029282E"/>
    <w:rsid w:val="00292A12"/>
    <w:rsid w:val="002A08BD"/>
    <w:rsid w:val="002A6527"/>
    <w:rsid w:val="002B0A5B"/>
    <w:rsid w:val="002B1D87"/>
    <w:rsid w:val="002B2EC4"/>
    <w:rsid w:val="002B4908"/>
    <w:rsid w:val="002B52CD"/>
    <w:rsid w:val="002B6B25"/>
    <w:rsid w:val="002B7BA0"/>
    <w:rsid w:val="002C3E29"/>
    <w:rsid w:val="002C540B"/>
    <w:rsid w:val="002D07FB"/>
    <w:rsid w:val="002D487C"/>
    <w:rsid w:val="002D4916"/>
    <w:rsid w:val="002D61E7"/>
    <w:rsid w:val="002D6DEA"/>
    <w:rsid w:val="002E0EE2"/>
    <w:rsid w:val="002E7216"/>
    <w:rsid w:val="002F0647"/>
    <w:rsid w:val="002F1E94"/>
    <w:rsid w:val="002F241E"/>
    <w:rsid w:val="002F4950"/>
    <w:rsid w:val="002F7557"/>
    <w:rsid w:val="003014DD"/>
    <w:rsid w:val="00301AFE"/>
    <w:rsid w:val="00303027"/>
    <w:rsid w:val="00303548"/>
    <w:rsid w:val="0030369D"/>
    <w:rsid w:val="00310304"/>
    <w:rsid w:val="0031118E"/>
    <w:rsid w:val="00312BD9"/>
    <w:rsid w:val="003150C4"/>
    <w:rsid w:val="0031592B"/>
    <w:rsid w:val="003162B4"/>
    <w:rsid w:val="00316498"/>
    <w:rsid w:val="00316FC8"/>
    <w:rsid w:val="003237C4"/>
    <w:rsid w:val="00323AEF"/>
    <w:rsid w:val="0032576C"/>
    <w:rsid w:val="003269F9"/>
    <w:rsid w:val="00330455"/>
    <w:rsid w:val="00333388"/>
    <w:rsid w:val="00335761"/>
    <w:rsid w:val="0033638D"/>
    <w:rsid w:val="00336FF8"/>
    <w:rsid w:val="00346206"/>
    <w:rsid w:val="00347C1F"/>
    <w:rsid w:val="00347D67"/>
    <w:rsid w:val="003512A9"/>
    <w:rsid w:val="0035493B"/>
    <w:rsid w:val="003611FD"/>
    <w:rsid w:val="0036159B"/>
    <w:rsid w:val="003645B1"/>
    <w:rsid w:val="00366757"/>
    <w:rsid w:val="00366B97"/>
    <w:rsid w:val="00367C97"/>
    <w:rsid w:val="00367F50"/>
    <w:rsid w:val="00372224"/>
    <w:rsid w:val="0037247B"/>
    <w:rsid w:val="00372951"/>
    <w:rsid w:val="00386DED"/>
    <w:rsid w:val="00391576"/>
    <w:rsid w:val="00392FBB"/>
    <w:rsid w:val="003946E5"/>
    <w:rsid w:val="00395815"/>
    <w:rsid w:val="00397DB7"/>
    <w:rsid w:val="003A1FF5"/>
    <w:rsid w:val="003A3B18"/>
    <w:rsid w:val="003A7BD3"/>
    <w:rsid w:val="003B058E"/>
    <w:rsid w:val="003B13D4"/>
    <w:rsid w:val="003B2EC3"/>
    <w:rsid w:val="003B30C0"/>
    <w:rsid w:val="003B6BEB"/>
    <w:rsid w:val="003C2CF3"/>
    <w:rsid w:val="003C2F09"/>
    <w:rsid w:val="003C30D6"/>
    <w:rsid w:val="003C685E"/>
    <w:rsid w:val="003C75ED"/>
    <w:rsid w:val="003C77DE"/>
    <w:rsid w:val="003C7C19"/>
    <w:rsid w:val="003D2205"/>
    <w:rsid w:val="003D2CB1"/>
    <w:rsid w:val="003E0167"/>
    <w:rsid w:val="003F0EC9"/>
    <w:rsid w:val="003F1EAA"/>
    <w:rsid w:val="003F31A9"/>
    <w:rsid w:val="003F32BD"/>
    <w:rsid w:val="003F3484"/>
    <w:rsid w:val="003F400D"/>
    <w:rsid w:val="003F5C4C"/>
    <w:rsid w:val="0040290E"/>
    <w:rsid w:val="0040339F"/>
    <w:rsid w:val="00404E44"/>
    <w:rsid w:val="00405017"/>
    <w:rsid w:val="0040673E"/>
    <w:rsid w:val="004076E1"/>
    <w:rsid w:val="00407F4E"/>
    <w:rsid w:val="00415FD7"/>
    <w:rsid w:val="004216B4"/>
    <w:rsid w:val="00421BBD"/>
    <w:rsid w:val="00421C9C"/>
    <w:rsid w:val="0042335C"/>
    <w:rsid w:val="004240B0"/>
    <w:rsid w:val="00425208"/>
    <w:rsid w:val="0042626E"/>
    <w:rsid w:val="0043354B"/>
    <w:rsid w:val="00435BD5"/>
    <w:rsid w:val="00435CA3"/>
    <w:rsid w:val="0044025E"/>
    <w:rsid w:val="00441C30"/>
    <w:rsid w:val="0044641A"/>
    <w:rsid w:val="004464A6"/>
    <w:rsid w:val="0045542A"/>
    <w:rsid w:val="004561AA"/>
    <w:rsid w:val="00457181"/>
    <w:rsid w:val="00457822"/>
    <w:rsid w:val="00457EFA"/>
    <w:rsid w:val="00460188"/>
    <w:rsid w:val="004666AA"/>
    <w:rsid w:val="00466A26"/>
    <w:rsid w:val="004754EE"/>
    <w:rsid w:val="00476228"/>
    <w:rsid w:val="004769BC"/>
    <w:rsid w:val="00477565"/>
    <w:rsid w:val="004801C9"/>
    <w:rsid w:val="00485133"/>
    <w:rsid w:val="00491619"/>
    <w:rsid w:val="00493D36"/>
    <w:rsid w:val="00494D2D"/>
    <w:rsid w:val="004A2317"/>
    <w:rsid w:val="004A2CB4"/>
    <w:rsid w:val="004A4239"/>
    <w:rsid w:val="004A61D2"/>
    <w:rsid w:val="004A74F5"/>
    <w:rsid w:val="004B1D8B"/>
    <w:rsid w:val="004B20DA"/>
    <w:rsid w:val="004B3651"/>
    <w:rsid w:val="004B4491"/>
    <w:rsid w:val="004B4501"/>
    <w:rsid w:val="004C2974"/>
    <w:rsid w:val="004C364A"/>
    <w:rsid w:val="004C3B72"/>
    <w:rsid w:val="004C3D12"/>
    <w:rsid w:val="004C582F"/>
    <w:rsid w:val="004C6010"/>
    <w:rsid w:val="004D1501"/>
    <w:rsid w:val="004E0767"/>
    <w:rsid w:val="004E32FB"/>
    <w:rsid w:val="004E3488"/>
    <w:rsid w:val="004E5817"/>
    <w:rsid w:val="004E69D3"/>
    <w:rsid w:val="004F08BB"/>
    <w:rsid w:val="004F7FF9"/>
    <w:rsid w:val="005058F7"/>
    <w:rsid w:val="00511109"/>
    <w:rsid w:val="00513047"/>
    <w:rsid w:val="00514D51"/>
    <w:rsid w:val="00523A4E"/>
    <w:rsid w:val="00533D08"/>
    <w:rsid w:val="0053429F"/>
    <w:rsid w:val="005348BF"/>
    <w:rsid w:val="005352A5"/>
    <w:rsid w:val="00540362"/>
    <w:rsid w:val="00543BFA"/>
    <w:rsid w:val="0054675A"/>
    <w:rsid w:val="00561C2F"/>
    <w:rsid w:val="00563999"/>
    <w:rsid w:val="00563D60"/>
    <w:rsid w:val="00574389"/>
    <w:rsid w:val="005746ED"/>
    <w:rsid w:val="005753A3"/>
    <w:rsid w:val="0057794F"/>
    <w:rsid w:val="005846D4"/>
    <w:rsid w:val="005859CB"/>
    <w:rsid w:val="005868AD"/>
    <w:rsid w:val="005870EA"/>
    <w:rsid w:val="005909BE"/>
    <w:rsid w:val="0059174B"/>
    <w:rsid w:val="0059390A"/>
    <w:rsid w:val="005A1316"/>
    <w:rsid w:val="005A2DE3"/>
    <w:rsid w:val="005A3385"/>
    <w:rsid w:val="005A5948"/>
    <w:rsid w:val="005B1B44"/>
    <w:rsid w:val="005B3838"/>
    <w:rsid w:val="005C0BB1"/>
    <w:rsid w:val="005C0BC2"/>
    <w:rsid w:val="005C24E4"/>
    <w:rsid w:val="005D152A"/>
    <w:rsid w:val="005D2B31"/>
    <w:rsid w:val="005D2B4A"/>
    <w:rsid w:val="005D47B4"/>
    <w:rsid w:val="005D47E0"/>
    <w:rsid w:val="005D5A56"/>
    <w:rsid w:val="005D5BAE"/>
    <w:rsid w:val="005E379F"/>
    <w:rsid w:val="005E45B6"/>
    <w:rsid w:val="005E62A7"/>
    <w:rsid w:val="005E6AFF"/>
    <w:rsid w:val="005E7161"/>
    <w:rsid w:val="005F0003"/>
    <w:rsid w:val="005F08E9"/>
    <w:rsid w:val="005F2FF2"/>
    <w:rsid w:val="005F637C"/>
    <w:rsid w:val="005F6C85"/>
    <w:rsid w:val="00600658"/>
    <w:rsid w:val="00600668"/>
    <w:rsid w:val="00600EAB"/>
    <w:rsid w:val="006013F0"/>
    <w:rsid w:val="00601F4D"/>
    <w:rsid w:val="00603C1A"/>
    <w:rsid w:val="006064C2"/>
    <w:rsid w:val="00606BEC"/>
    <w:rsid w:val="006075F8"/>
    <w:rsid w:val="00610B9E"/>
    <w:rsid w:val="00613820"/>
    <w:rsid w:val="00614F2E"/>
    <w:rsid w:val="00615494"/>
    <w:rsid w:val="00617113"/>
    <w:rsid w:val="00617BEB"/>
    <w:rsid w:val="006219A7"/>
    <w:rsid w:val="00624618"/>
    <w:rsid w:val="00624AA8"/>
    <w:rsid w:val="00626464"/>
    <w:rsid w:val="00627D1D"/>
    <w:rsid w:val="006314BA"/>
    <w:rsid w:val="00634918"/>
    <w:rsid w:val="006366A3"/>
    <w:rsid w:val="006413EC"/>
    <w:rsid w:val="00646F20"/>
    <w:rsid w:val="006476E6"/>
    <w:rsid w:val="00647E42"/>
    <w:rsid w:val="006502D7"/>
    <w:rsid w:val="00651DAD"/>
    <w:rsid w:val="00652524"/>
    <w:rsid w:val="00652826"/>
    <w:rsid w:val="00653395"/>
    <w:rsid w:val="006536F2"/>
    <w:rsid w:val="006545C0"/>
    <w:rsid w:val="00655E8F"/>
    <w:rsid w:val="006562C0"/>
    <w:rsid w:val="00657335"/>
    <w:rsid w:val="0066075F"/>
    <w:rsid w:val="006618A1"/>
    <w:rsid w:val="00662FF3"/>
    <w:rsid w:val="00664BE7"/>
    <w:rsid w:val="0066537C"/>
    <w:rsid w:val="006665D5"/>
    <w:rsid w:val="0067177A"/>
    <w:rsid w:val="00675F69"/>
    <w:rsid w:val="006766F9"/>
    <w:rsid w:val="006807A0"/>
    <w:rsid w:val="006821D7"/>
    <w:rsid w:val="00682625"/>
    <w:rsid w:val="00683E0B"/>
    <w:rsid w:val="00686057"/>
    <w:rsid w:val="00690627"/>
    <w:rsid w:val="006915B5"/>
    <w:rsid w:val="006918FB"/>
    <w:rsid w:val="00691BDE"/>
    <w:rsid w:val="00691C0C"/>
    <w:rsid w:val="006934E4"/>
    <w:rsid w:val="006938FA"/>
    <w:rsid w:val="00695EE2"/>
    <w:rsid w:val="006A2155"/>
    <w:rsid w:val="006A2BA4"/>
    <w:rsid w:val="006A514F"/>
    <w:rsid w:val="006A51CE"/>
    <w:rsid w:val="006A58A7"/>
    <w:rsid w:val="006B065D"/>
    <w:rsid w:val="006B08B1"/>
    <w:rsid w:val="006B0BC1"/>
    <w:rsid w:val="006B5202"/>
    <w:rsid w:val="006C5B28"/>
    <w:rsid w:val="006C69ED"/>
    <w:rsid w:val="006D0C9C"/>
    <w:rsid w:val="006D1B64"/>
    <w:rsid w:val="006D399C"/>
    <w:rsid w:val="006D4511"/>
    <w:rsid w:val="006D5703"/>
    <w:rsid w:val="006E1CA4"/>
    <w:rsid w:val="006F385E"/>
    <w:rsid w:val="006F3C83"/>
    <w:rsid w:val="0070230A"/>
    <w:rsid w:val="007030C2"/>
    <w:rsid w:val="00705CB7"/>
    <w:rsid w:val="0071086B"/>
    <w:rsid w:val="007130F9"/>
    <w:rsid w:val="0071455D"/>
    <w:rsid w:val="007175E3"/>
    <w:rsid w:val="00717914"/>
    <w:rsid w:val="007232B4"/>
    <w:rsid w:val="00726330"/>
    <w:rsid w:val="00726769"/>
    <w:rsid w:val="007277AC"/>
    <w:rsid w:val="007318CB"/>
    <w:rsid w:val="00737563"/>
    <w:rsid w:val="0074030E"/>
    <w:rsid w:val="007463F3"/>
    <w:rsid w:val="00753BA9"/>
    <w:rsid w:val="007573D4"/>
    <w:rsid w:val="0076602F"/>
    <w:rsid w:val="00770980"/>
    <w:rsid w:val="007737BA"/>
    <w:rsid w:val="007737D7"/>
    <w:rsid w:val="0077441D"/>
    <w:rsid w:val="00776296"/>
    <w:rsid w:val="0077784C"/>
    <w:rsid w:val="0078083A"/>
    <w:rsid w:val="00780D48"/>
    <w:rsid w:val="00782166"/>
    <w:rsid w:val="007828A1"/>
    <w:rsid w:val="007857C8"/>
    <w:rsid w:val="00787A66"/>
    <w:rsid w:val="00787E34"/>
    <w:rsid w:val="00792719"/>
    <w:rsid w:val="007935D5"/>
    <w:rsid w:val="00793CE1"/>
    <w:rsid w:val="007969BB"/>
    <w:rsid w:val="007A04EE"/>
    <w:rsid w:val="007A18D8"/>
    <w:rsid w:val="007A4228"/>
    <w:rsid w:val="007A6592"/>
    <w:rsid w:val="007B3ED8"/>
    <w:rsid w:val="007B50E1"/>
    <w:rsid w:val="007B6CB9"/>
    <w:rsid w:val="007C1158"/>
    <w:rsid w:val="007C31C6"/>
    <w:rsid w:val="007C4BD3"/>
    <w:rsid w:val="007C57E7"/>
    <w:rsid w:val="007C7D9A"/>
    <w:rsid w:val="007D177F"/>
    <w:rsid w:val="007D3F90"/>
    <w:rsid w:val="007D5E92"/>
    <w:rsid w:val="007D6A7D"/>
    <w:rsid w:val="007E104F"/>
    <w:rsid w:val="007E4BB7"/>
    <w:rsid w:val="007E4F18"/>
    <w:rsid w:val="007E6A76"/>
    <w:rsid w:val="007F116D"/>
    <w:rsid w:val="007F1410"/>
    <w:rsid w:val="007F3274"/>
    <w:rsid w:val="007F4CC6"/>
    <w:rsid w:val="007F5F6C"/>
    <w:rsid w:val="00801D35"/>
    <w:rsid w:val="00803EB9"/>
    <w:rsid w:val="00812D0D"/>
    <w:rsid w:val="0081433E"/>
    <w:rsid w:val="008220DA"/>
    <w:rsid w:val="00823E94"/>
    <w:rsid w:val="00824EA5"/>
    <w:rsid w:val="00826A98"/>
    <w:rsid w:val="00826EA5"/>
    <w:rsid w:val="00833F83"/>
    <w:rsid w:val="00841C79"/>
    <w:rsid w:val="00851B7B"/>
    <w:rsid w:val="00852FB8"/>
    <w:rsid w:val="00856BE7"/>
    <w:rsid w:val="008612B5"/>
    <w:rsid w:val="0087257E"/>
    <w:rsid w:val="00872A04"/>
    <w:rsid w:val="00875FED"/>
    <w:rsid w:val="008770F5"/>
    <w:rsid w:val="00881EAE"/>
    <w:rsid w:val="00882968"/>
    <w:rsid w:val="008832E9"/>
    <w:rsid w:val="00887134"/>
    <w:rsid w:val="00894F41"/>
    <w:rsid w:val="008964B8"/>
    <w:rsid w:val="008A1039"/>
    <w:rsid w:val="008A1FE3"/>
    <w:rsid w:val="008A2ECA"/>
    <w:rsid w:val="008A3636"/>
    <w:rsid w:val="008A6888"/>
    <w:rsid w:val="008A6E14"/>
    <w:rsid w:val="008A713D"/>
    <w:rsid w:val="008B4CB6"/>
    <w:rsid w:val="008B5D01"/>
    <w:rsid w:val="008B6432"/>
    <w:rsid w:val="008B712F"/>
    <w:rsid w:val="008C1B7D"/>
    <w:rsid w:val="008C345A"/>
    <w:rsid w:val="008C6232"/>
    <w:rsid w:val="008D057B"/>
    <w:rsid w:val="008D4B51"/>
    <w:rsid w:val="008D5267"/>
    <w:rsid w:val="008D7D8C"/>
    <w:rsid w:val="008E0B24"/>
    <w:rsid w:val="008F1DE5"/>
    <w:rsid w:val="008F2F03"/>
    <w:rsid w:val="008F37C3"/>
    <w:rsid w:val="00901A1E"/>
    <w:rsid w:val="00904388"/>
    <w:rsid w:val="0091013D"/>
    <w:rsid w:val="009112F7"/>
    <w:rsid w:val="009123B0"/>
    <w:rsid w:val="009124D7"/>
    <w:rsid w:val="00912800"/>
    <w:rsid w:val="009145D1"/>
    <w:rsid w:val="009174F2"/>
    <w:rsid w:val="009222C6"/>
    <w:rsid w:val="009262EA"/>
    <w:rsid w:val="00927566"/>
    <w:rsid w:val="00934BA9"/>
    <w:rsid w:val="009374F8"/>
    <w:rsid w:val="009422D5"/>
    <w:rsid w:val="00942ED2"/>
    <w:rsid w:val="00942F6C"/>
    <w:rsid w:val="00945487"/>
    <w:rsid w:val="00946CDF"/>
    <w:rsid w:val="00957FEC"/>
    <w:rsid w:val="00962851"/>
    <w:rsid w:val="00964F86"/>
    <w:rsid w:val="00965A7D"/>
    <w:rsid w:val="009731CE"/>
    <w:rsid w:val="00973947"/>
    <w:rsid w:val="00973E92"/>
    <w:rsid w:val="0097501E"/>
    <w:rsid w:val="009753E4"/>
    <w:rsid w:val="00975B37"/>
    <w:rsid w:val="00976745"/>
    <w:rsid w:val="00977726"/>
    <w:rsid w:val="00981F96"/>
    <w:rsid w:val="0098251E"/>
    <w:rsid w:val="00986185"/>
    <w:rsid w:val="009902AC"/>
    <w:rsid w:val="00993BE4"/>
    <w:rsid w:val="009948DE"/>
    <w:rsid w:val="009A3CB3"/>
    <w:rsid w:val="009A52D0"/>
    <w:rsid w:val="009A62E6"/>
    <w:rsid w:val="009B06B1"/>
    <w:rsid w:val="009B0EF4"/>
    <w:rsid w:val="009B20F5"/>
    <w:rsid w:val="009B2C8C"/>
    <w:rsid w:val="009B2D35"/>
    <w:rsid w:val="009B3A22"/>
    <w:rsid w:val="009B4EDD"/>
    <w:rsid w:val="009B5239"/>
    <w:rsid w:val="009B64DB"/>
    <w:rsid w:val="009B6A03"/>
    <w:rsid w:val="009C0541"/>
    <w:rsid w:val="009C06B4"/>
    <w:rsid w:val="009C0A24"/>
    <w:rsid w:val="009C19E3"/>
    <w:rsid w:val="009C1FBD"/>
    <w:rsid w:val="009C2B2D"/>
    <w:rsid w:val="009C2FD5"/>
    <w:rsid w:val="009C5094"/>
    <w:rsid w:val="009C64CF"/>
    <w:rsid w:val="009C6AB1"/>
    <w:rsid w:val="009D0920"/>
    <w:rsid w:val="009D3D33"/>
    <w:rsid w:val="009E128D"/>
    <w:rsid w:val="009E4532"/>
    <w:rsid w:val="009E690A"/>
    <w:rsid w:val="009F0005"/>
    <w:rsid w:val="009F0041"/>
    <w:rsid w:val="009F086A"/>
    <w:rsid w:val="009F0B59"/>
    <w:rsid w:val="009F5873"/>
    <w:rsid w:val="00A013D3"/>
    <w:rsid w:val="00A044EB"/>
    <w:rsid w:val="00A110BA"/>
    <w:rsid w:val="00A1276C"/>
    <w:rsid w:val="00A12C9F"/>
    <w:rsid w:val="00A17126"/>
    <w:rsid w:val="00A211BB"/>
    <w:rsid w:val="00A2640F"/>
    <w:rsid w:val="00A266F0"/>
    <w:rsid w:val="00A30030"/>
    <w:rsid w:val="00A305DE"/>
    <w:rsid w:val="00A30B09"/>
    <w:rsid w:val="00A32391"/>
    <w:rsid w:val="00A3307F"/>
    <w:rsid w:val="00A34134"/>
    <w:rsid w:val="00A35509"/>
    <w:rsid w:val="00A35A75"/>
    <w:rsid w:val="00A361E5"/>
    <w:rsid w:val="00A37991"/>
    <w:rsid w:val="00A44680"/>
    <w:rsid w:val="00A44C23"/>
    <w:rsid w:val="00A459CC"/>
    <w:rsid w:val="00A45AA4"/>
    <w:rsid w:val="00A5072B"/>
    <w:rsid w:val="00A609C9"/>
    <w:rsid w:val="00A62C83"/>
    <w:rsid w:val="00A64EC3"/>
    <w:rsid w:val="00A668E3"/>
    <w:rsid w:val="00A70C8A"/>
    <w:rsid w:val="00A71795"/>
    <w:rsid w:val="00A7201C"/>
    <w:rsid w:val="00A75621"/>
    <w:rsid w:val="00A81A56"/>
    <w:rsid w:val="00A8276D"/>
    <w:rsid w:val="00A82A44"/>
    <w:rsid w:val="00A8708C"/>
    <w:rsid w:val="00A93FA3"/>
    <w:rsid w:val="00A946CB"/>
    <w:rsid w:val="00A95C7D"/>
    <w:rsid w:val="00A97E28"/>
    <w:rsid w:val="00AA20F9"/>
    <w:rsid w:val="00AA33A2"/>
    <w:rsid w:val="00AA45D2"/>
    <w:rsid w:val="00AA6BE4"/>
    <w:rsid w:val="00AA71F9"/>
    <w:rsid w:val="00AA79FC"/>
    <w:rsid w:val="00AB0F0C"/>
    <w:rsid w:val="00AB4129"/>
    <w:rsid w:val="00AB5F29"/>
    <w:rsid w:val="00AC0CE2"/>
    <w:rsid w:val="00AC1B7E"/>
    <w:rsid w:val="00AC622F"/>
    <w:rsid w:val="00AC7F32"/>
    <w:rsid w:val="00AD484D"/>
    <w:rsid w:val="00AD7E4F"/>
    <w:rsid w:val="00AE0226"/>
    <w:rsid w:val="00AE0EFA"/>
    <w:rsid w:val="00AE4EC6"/>
    <w:rsid w:val="00AF18E5"/>
    <w:rsid w:val="00AF21AC"/>
    <w:rsid w:val="00AF2C92"/>
    <w:rsid w:val="00AF641F"/>
    <w:rsid w:val="00B03286"/>
    <w:rsid w:val="00B034E6"/>
    <w:rsid w:val="00B03D6F"/>
    <w:rsid w:val="00B114FC"/>
    <w:rsid w:val="00B1229D"/>
    <w:rsid w:val="00B12762"/>
    <w:rsid w:val="00B138AF"/>
    <w:rsid w:val="00B21B04"/>
    <w:rsid w:val="00B244E0"/>
    <w:rsid w:val="00B26C50"/>
    <w:rsid w:val="00B30E8A"/>
    <w:rsid w:val="00B31FA6"/>
    <w:rsid w:val="00B43C46"/>
    <w:rsid w:val="00B5042B"/>
    <w:rsid w:val="00B50A0D"/>
    <w:rsid w:val="00B52B24"/>
    <w:rsid w:val="00B5351A"/>
    <w:rsid w:val="00B5572A"/>
    <w:rsid w:val="00B55D68"/>
    <w:rsid w:val="00B568BB"/>
    <w:rsid w:val="00B6142B"/>
    <w:rsid w:val="00B62646"/>
    <w:rsid w:val="00B631C1"/>
    <w:rsid w:val="00B67BD1"/>
    <w:rsid w:val="00B745DD"/>
    <w:rsid w:val="00B81EC8"/>
    <w:rsid w:val="00B83982"/>
    <w:rsid w:val="00B86403"/>
    <w:rsid w:val="00B87642"/>
    <w:rsid w:val="00B90434"/>
    <w:rsid w:val="00B956BF"/>
    <w:rsid w:val="00B97311"/>
    <w:rsid w:val="00B9763D"/>
    <w:rsid w:val="00BA0C07"/>
    <w:rsid w:val="00BA4C06"/>
    <w:rsid w:val="00BA5F69"/>
    <w:rsid w:val="00BA76D4"/>
    <w:rsid w:val="00BB11BC"/>
    <w:rsid w:val="00BB136B"/>
    <w:rsid w:val="00BB2067"/>
    <w:rsid w:val="00BB4142"/>
    <w:rsid w:val="00BB41BD"/>
    <w:rsid w:val="00BB490D"/>
    <w:rsid w:val="00BC360D"/>
    <w:rsid w:val="00BC55F3"/>
    <w:rsid w:val="00BD11A1"/>
    <w:rsid w:val="00BD182E"/>
    <w:rsid w:val="00BD2EEC"/>
    <w:rsid w:val="00BD4331"/>
    <w:rsid w:val="00BD4573"/>
    <w:rsid w:val="00BD5BEC"/>
    <w:rsid w:val="00BD6FD1"/>
    <w:rsid w:val="00BD774A"/>
    <w:rsid w:val="00BE7F5E"/>
    <w:rsid w:val="00BF2CC8"/>
    <w:rsid w:val="00BF37D3"/>
    <w:rsid w:val="00BF4F73"/>
    <w:rsid w:val="00BF6A33"/>
    <w:rsid w:val="00C0521D"/>
    <w:rsid w:val="00C07C7A"/>
    <w:rsid w:val="00C1031C"/>
    <w:rsid w:val="00C10F4A"/>
    <w:rsid w:val="00C1219E"/>
    <w:rsid w:val="00C1403F"/>
    <w:rsid w:val="00C1441B"/>
    <w:rsid w:val="00C16F0B"/>
    <w:rsid w:val="00C17A56"/>
    <w:rsid w:val="00C213BD"/>
    <w:rsid w:val="00C2153E"/>
    <w:rsid w:val="00C21EC8"/>
    <w:rsid w:val="00C274A1"/>
    <w:rsid w:val="00C344F6"/>
    <w:rsid w:val="00C34AE1"/>
    <w:rsid w:val="00C350C7"/>
    <w:rsid w:val="00C359EF"/>
    <w:rsid w:val="00C3753D"/>
    <w:rsid w:val="00C37B69"/>
    <w:rsid w:val="00C4130E"/>
    <w:rsid w:val="00C44FE3"/>
    <w:rsid w:val="00C4721F"/>
    <w:rsid w:val="00C63381"/>
    <w:rsid w:val="00C70C62"/>
    <w:rsid w:val="00C72C2C"/>
    <w:rsid w:val="00C7341A"/>
    <w:rsid w:val="00C742B7"/>
    <w:rsid w:val="00C81872"/>
    <w:rsid w:val="00C84366"/>
    <w:rsid w:val="00C84FC0"/>
    <w:rsid w:val="00C85FE7"/>
    <w:rsid w:val="00C8662F"/>
    <w:rsid w:val="00C86711"/>
    <w:rsid w:val="00C94762"/>
    <w:rsid w:val="00C967B7"/>
    <w:rsid w:val="00C979CA"/>
    <w:rsid w:val="00CA1785"/>
    <w:rsid w:val="00CA7B60"/>
    <w:rsid w:val="00CB2A86"/>
    <w:rsid w:val="00CB5530"/>
    <w:rsid w:val="00CB5946"/>
    <w:rsid w:val="00CC16D2"/>
    <w:rsid w:val="00CC2EE7"/>
    <w:rsid w:val="00CC517F"/>
    <w:rsid w:val="00CC7948"/>
    <w:rsid w:val="00CD2C76"/>
    <w:rsid w:val="00CD3B2A"/>
    <w:rsid w:val="00CD4114"/>
    <w:rsid w:val="00CD4EF3"/>
    <w:rsid w:val="00CE04C1"/>
    <w:rsid w:val="00CE10ED"/>
    <w:rsid w:val="00CE6292"/>
    <w:rsid w:val="00CF05AC"/>
    <w:rsid w:val="00CF0819"/>
    <w:rsid w:val="00CF10C7"/>
    <w:rsid w:val="00CF2874"/>
    <w:rsid w:val="00CF6853"/>
    <w:rsid w:val="00CF705C"/>
    <w:rsid w:val="00CF75E8"/>
    <w:rsid w:val="00D01AB8"/>
    <w:rsid w:val="00D06ACD"/>
    <w:rsid w:val="00D0771A"/>
    <w:rsid w:val="00D13071"/>
    <w:rsid w:val="00D15AC4"/>
    <w:rsid w:val="00D178BE"/>
    <w:rsid w:val="00D213EE"/>
    <w:rsid w:val="00D234EA"/>
    <w:rsid w:val="00D23C29"/>
    <w:rsid w:val="00D24043"/>
    <w:rsid w:val="00D27FCE"/>
    <w:rsid w:val="00D31C6D"/>
    <w:rsid w:val="00D329D2"/>
    <w:rsid w:val="00D33773"/>
    <w:rsid w:val="00D338AB"/>
    <w:rsid w:val="00D33B41"/>
    <w:rsid w:val="00D33B67"/>
    <w:rsid w:val="00D3542C"/>
    <w:rsid w:val="00D419F7"/>
    <w:rsid w:val="00D441FD"/>
    <w:rsid w:val="00D541D5"/>
    <w:rsid w:val="00D61102"/>
    <w:rsid w:val="00D61F2A"/>
    <w:rsid w:val="00D652D8"/>
    <w:rsid w:val="00D663D5"/>
    <w:rsid w:val="00D66A88"/>
    <w:rsid w:val="00D66DDF"/>
    <w:rsid w:val="00D679DF"/>
    <w:rsid w:val="00D75B2E"/>
    <w:rsid w:val="00D76081"/>
    <w:rsid w:val="00D76CD6"/>
    <w:rsid w:val="00D85631"/>
    <w:rsid w:val="00D91628"/>
    <w:rsid w:val="00D92154"/>
    <w:rsid w:val="00D92EE1"/>
    <w:rsid w:val="00D96644"/>
    <w:rsid w:val="00D96C6A"/>
    <w:rsid w:val="00D972E0"/>
    <w:rsid w:val="00D973B9"/>
    <w:rsid w:val="00DB0058"/>
    <w:rsid w:val="00DB0321"/>
    <w:rsid w:val="00DB1759"/>
    <w:rsid w:val="00DB3FD0"/>
    <w:rsid w:val="00DB4083"/>
    <w:rsid w:val="00DB6F11"/>
    <w:rsid w:val="00DC6AC8"/>
    <w:rsid w:val="00DC78B7"/>
    <w:rsid w:val="00DD273C"/>
    <w:rsid w:val="00DD36CD"/>
    <w:rsid w:val="00DD3B37"/>
    <w:rsid w:val="00DD5561"/>
    <w:rsid w:val="00DE7FD8"/>
    <w:rsid w:val="00DF1F1B"/>
    <w:rsid w:val="00DF40BA"/>
    <w:rsid w:val="00DF728C"/>
    <w:rsid w:val="00DF7381"/>
    <w:rsid w:val="00DF7983"/>
    <w:rsid w:val="00E02895"/>
    <w:rsid w:val="00E05162"/>
    <w:rsid w:val="00E07D34"/>
    <w:rsid w:val="00E1029B"/>
    <w:rsid w:val="00E144D8"/>
    <w:rsid w:val="00E153AB"/>
    <w:rsid w:val="00E162F3"/>
    <w:rsid w:val="00E1756D"/>
    <w:rsid w:val="00E222AA"/>
    <w:rsid w:val="00E24C7D"/>
    <w:rsid w:val="00E26294"/>
    <w:rsid w:val="00E26499"/>
    <w:rsid w:val="00E26F1D"/>
    <w:rsid w:val="00E34BB7"/>
    <w:rsid w:val="00E418F5"/>
    <w:rsid w:val="00E475F4"/>
    <w:rsid w:val="00E52D18"/>
    <w:rsid w:val="00E57547"/>
    <w:rsid w:val="00E63908"/>
    <w:rsid w:val="00E643C0"/>
    <w:rsid w:val="00E717AB"/>
    <w:rsid w:val="00E72F2F"/>
    <w:rsid w:val="00E75193"/>
    <w:rsid w:val="00E75DAC"/>
    <w:rsid w:val="00E93B19"/>
    <w:rsid w:val="00E94159"/>
    <w:rsid w:val="00E94E79"/>
    <w:rsid w:val="00E97D0B"/>
    <w:rsid w:val="00EA68E3"/>
    <w:rsid w:val="00EB07C3"/>
    <w:rsid w:val="00EB086A"/>
    <w:rsid w:val="00EB3AFF"/>
    <w:rsid w:val="00EB7C2C"/>
    <w:rsid w:val="00EC130F"/>
    <w:rsid w:val="00EC30C1"/>
    <w:rsid w:val="00EC3F18"/>
    <w:rsid w:val="00EC54EB"/>
    <w:rsid w:val="00EC657A"/>
    <w:rsid w:val="00ED1CF3"/>
    <w:rsid w:val="00EE19DA"/>
    <w:rsid w:val="00EE457D"/>
    <w:rsid w:val="00EE5696"/>
    <w:rsid w:val="00EE7AF9"/>
    <w:rsid w:val="00EF1C5B"/>
    <w:rsid w:val="00EF235A"/>
    <w:rsid w:val="00EF2F49"/>
    <w:rsid w:val="00EF3A17"/>
    <w:rsid w:val="00EF7221"/>
    <w:rsid w:val="00EF7894"/>
    <w:rsid w:val="00F0149D"/>
    <w:rsid w:val="00F022FF"/>
    <w:rsid w:val="00F043DD"/>
    <w:rsid w:val="00F055F6"/>
    <w:rsid w:val="00F05E35"/>
    <w:rsid w:val="00F105BB"/>
    <w:rsid w:val="00F11A5F"/>
    <w:rsid w:val="00F154BF"/>
    <w:rsid w:val="00F234CC"/>
    <w:rsid w:val="00F23979"/>
    <w:rsid w:val="00F26035"/>
    <w:rsid w:val="00F2765C"/>
    <w:rsid w:val="00F33C2A"/>
    <w:rsid w:val="00F37EA9"/>
    <w:rsid w:val="00F41DAE"/>
    <w:rsid w:val="00F41E1B"/>
    <w:rsid w:val="00F421FD"/>
    <w:rsid w:val="00F4341A"/>
    <w:rsid w:val="00F44515"/>
    <w:rsid w:val="00F46E28"/>
    <w:rsid w:val="00F4768C"/>
    <w:rsid w:val="00F509ED"/>
    <w:rsid w:val="00F51A12"/>
    <w:rsid w:val="00F52287"/>
    <w:rsid w:val="00F52F64"/>
    <w:rsid w:val="00F53B1E"/>
    <w:rsid w:val="00F56648"/>
    <w:rsid w:val="00F6193B"/>
    <w:rsid w:val="00F625E0"/>
    <w:rsid w:val="00F670AF"/>
    <w:rsid w:val="00F74B02"/>
    <w:rsid w:val="00F75D89"/>
    <w:rsid w:val="00F75FA3"/>
    <w:rsid w:val="00F800EB"/>
    <w:rsid w:val="00F838E6"/>
    <w:rsid w:val="00F85B1F"/>
    <w:rsid w:val="00F86990"/>
    <w:rsid w:val="00F873AD"/>
    <w:rsid w:val="00F911AA"/>
    <w:rsid w:val="00F96282"/>
    <w:rsid w:val="00FA32DA"/>
    <w:rsid w:val="00FB0EA8"/>
    <w:rsid w:val="00FB4204"/>
    <w:rsid w:val="00FB4E3D"/>
    <w:rsid w:val="00FB5D85"/>
    <w:rsid w:val="00FB7BD3"/>
    <w:rsid w:val="00FC2B80"/>
    <w:rsid w:val="00FD0840"/>
    <w:rsid w:val="00FD2DB5"/>
    <w:rsid w:val="00FD4465"/>
    <w:rsid w:val="00FD502D"/>
    <w:rsid w:val="00FD6607"/>
    <w:rsid w:val="00FE134F"/>
    <w:rsid w:val="00FE1BFD"/>
    <w:rsid w:val="00FE3886"/>
    <w:rsid w:val="00FE5A19"/>
    <w:rsid w:val="00FE5EFB"/>
    <w:rsid w:val="00FE70CA"/>
    <w:rsid w:val="00FE7EBA"/>
    <w:rsid w:val="00FF0BEE"/>
    <w:rsid w:val="00FF2E9B"/>
    <w:rsid w:val="00FF3C2B"/>
    <w:rsid w:val="00FF4EF4"/>
    <w:rsid w:val="00FF65B9"/>
    <w:rsid w:val="0C0F6FB8"/>
    <w:rsid w:val="26881B27"/>
    <w:rsid w:val="2D28596B"/>
    <w:rsid w:val="3AB41581"/>
    <w:rsid w:val="443C3389"/>
    <w:rsid w:val="63707AE5"/>
    <w:rsid w:val="680D3662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17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7DA0D8"/>
  <w15:docId w15:val="{126BEB8D-3615-4706-9A18-F394DC2C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仿宋"/>
      <w:kern w:val="2"/>
      <w:sz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eastAsia="宋体" w:cstheme="majorBidi"/>
      <w:sz w:val="20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pPr>
      <w:widowControl w:val="0"/>
      <w:jc w:val="both"/>
    </w:pPr>
    <w:rPr>
      <w:rFonts w:cstheme="minorBidi"/>
      <w:kern w:val="2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qFormat/>
  </w:style>
  <w:style w:type="character" w:styleId="a9">
    <w:name w:val="Hyperlink"/>
    <w:qFormat/>
    <w:rPr>
      <w:color w:val="0000FF"/>
      <w:u w:val="single"/>
    </w:rPr>
  </w:style>
  <w:style w:type="paragraph" w:customStyle="1" w:styleId="o">
    <w:name w:val="???????????¡ì????????????????¡ì????????????????¡§???????????????¡ì?????????????¡ì???????????????¡ì?????o??????????????¡§???????????????¡ì?????????????¡ì?????"/>
    <w:basedOn w:val="a"/>
    <w:qFormat/>
    <w:pPr>
      <w:jc w:val="left"/>
    </w:pPr>
  </w:style>
  <w:style w:type="paragraph" w:customStyle="1" w:styleId="o0">
    <w:name w:val="????????????¨¬?????????????????¨¬?????????????????¡ì????????????????¨¬??????????????¨¬????????????????¨¬?????o???????????????¡ì????????????????¨¬??????????????¨¬?????"/>
    <w:basedOn w:val="a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</w:rPr>
  </w:style>
  <w:style w:type="paragraph" w:customStyle="1" w:styleId="CharCharCharCharCharCharChar">
    <w:name w:val="Char Char Char Char Char Char Char"/>
    <w:basedOn w:val="a"/>
    <w:pPr>
      <w:widowControl/>
      <w:spacing w:after="160" w:line="240" w:lineRule="exact"/>
      <w:jc w:val="left"/>
    </w:p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character" w:styleId="aa">
    <w:name w:val="Placeholder Text"/>
    <w:basedOn w:val="a0"/>
    <w:uiPriority w:val="99"/>
    <w:unhideWhenUsed/>
    <w:qFormat/>
    <w:rPr>
      <w:color w:val="808080"/>
    </w:rPr>
  </w:style>
  <w:style w:type="character" w:customStyle="1" w:styleId="Char">
    <w:name w:val="批注框文本 Char"/>
    <w:basedOn w:val="a0"/>
    <w:link w:val="a4"/>
    <w:qFormat/>
    <w:rPr>
      <w:kern w:val="2"/>
      <w:sz w:val="18"/>
      <w:szCs w:val="18"/>
    </w:rPr>
  </w:style>
  <w:style w:type="character" w:customStyle="1" w:styleId="AMEquationSection">
    <w:name w:val="AMEquationSection"/>
    <w:basedOn w:val="a0"/>
    <w:qFormat/>
    <w:rPr>
      <w:rFonts w:ascii="仿宋" w:eastAsia="仿宋" w:hAnsi="仿宋" w:cs="仿宋"/>
      <w:b/>
      <w:bCs/>
      <w:vanish/>
      <w:color w:val="FF0000"/>
      <w:sz w:val="28"/>
      <w:szCs w:val="28"/>
    </w:rPr>
  </w:style>
  <w:style w:type="paragraph" w:customStyle="1" w:styleId="1">
    <w:name w:val="样式1"/>
    <w:basedOn w:val="a"/>
    <w:link w:val="10"/>
    <w:qFormat/>
    <w:pPr>
      <w:framePr w:hSpace="180" w:wrap="around" w:vAnchor="text" w:hAnchor="margin" w:xAlign="center" w:y="314"/>
      <w:spacing w:line="360" w:lineRule="auto"/>
      <w:ind w:leftChars="200" w:left="200" w:rightChars="214" w:right="214"/>
    </w:pPr>
    <w:rPr>
      <w:rFonts w:ascii="仿宋" w:hAnsi="仿宋" w:cs="仿宋"/>
    </w:rPr>
  </w:style>
  <w:style w:type="paragraph" w:customStyle="1" w:styleId="AMDisplayEquation">
    <w:name w:val="AMDisplayEquation"/>
    <w:basedOn w:val="a"/>
    <w:next w:val="a"/>
    <w:link w:val="AMDisplayEquation0"/>
    <w:qFormat/>
    <w:pPr>
      <w:framePr w:hSpace="180" w:wrap="around" w:vAnchor="text" w:hAnchor="margin" w:xAlign="center" w:y="314"/>
      <w:tabs>
        <w:tab w:val="center" w:pos="4160"/>
        <w:tab w:val="right" w:pos="8300"/>
      </w:tabs>
      <w:spacing w:line="360" w:lineRule="auto"/>
      <w:ind w:rightChars="214" w:right="449" w:firstLineChars="200" w:firstLine="480"/>
    </w:pPr>
    <w:rPr>
      <w:rFonts w:ascii="Cambria Math" w:hAnsi="Cambria Math" w:cs="仿宋"/>
      <w:i/>
      <w:szCs w:val="24"/>
    </w:rPr>
  </w:style>
  <w:style w:type="character" w:customStyle="1" w:styleId="10">
    <w:name w:val="样式1 字符"/>
    <w:basedOn w:val="a0"/>
    <w:link w:val="1"/>
    <w:qFormat/>
    <w:rPr>
      <w:rFonts w:ascii="仿宋" w:eastAsia="仿宋" w:hAnsi="仿宋" w:cs="仿宋"/>
      <w:kern w:val="2"/>
      <w:sz w:val="21"/>
    </w:rPr>
  </w:style>
  <w:style w:type="character" w:customStyle="1" w:styleId="AMDisplayEquation0">
    <w:name w:val="AMDisplayEquation 字符"/>
    <w:basedOn w:val="a0"/>
    <w:link w:val="AMDisplayEquation"/>
    <w:qFormat/>
    <w:rPr>
      <w:rFonts w:ascii="Cambria Math" w:eastAsia="仿宋" w:hAnsi="Cambria Math" w:cs="仿宋"/>
      <w:i/>
      <w:kern w:val="2"/>
      <w:sz w:val="24"/>
      <w:szCs w:val="24"/>
    </w:rPr>
  </w:style>
  <w:style w:type="character" w:customStyle="1" w:styleId="CambriaMath">
    <w:name w:val="样式 (西文) Cambria Math (中文) 仿宋 小四"/>
    <w:basedOn w:val="a0"/>
    <w:qFormat/>
    <w:rPr>
      <w:rFonts w:ascii="XITS" w:eastAsia="仿宋" w:hAnsi="XITS"/>
      <w:sz w:val="24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styleId="ac">
    <w:name w:val="Revision"/>
    <w:hidden/>
    <w:uiPriority w:val="99"/>
    <w:semiHidden/>
    <w:rsid w:val="00652826"/>
    <w:rPr>
      <w:rFonts w:eastAsia="仿宋"/>
      <w:kern w:val="2"/>
      <w:sz w:val="24"/>
    </w:rPr>
  </w:style>
  <w:style w:type="character" w:styleId="ad">
    <w:name w:val="annotation reference"/>
    <w:basedOn w:val="a0"/>
    <w:semiHidden/>
    <w:unhideWhenUsed/>
    <w:rsid w:val="00195C84"/>
    <w:rPr>
      <w:sz w:val="21"/>
      <w:szCs w:val="21"/>
    </w:rPr>
  </w:style>
  <w:style w:type="paragraph" w:styleId="ae">
    <w:name w:val="annotation text"/>
    <w:basedOn w:val="a"/>
    <w:link w:val="Char0"/>
    <w:semiHidden/>
    <w:unhideWhenUsed/>
    <w:rsid w:val="00195C84"/>
    <w:pPr>
      <w:jc w:val="left"/>
    </w:pPr>
  </w:style>
  <w:style w:type="character" w:customStyle="1" w:styleId="Char0">
    <w:name w:val="批注文字 Char"/>
    <w:basedOn w:val="a0"/>
    <w:link w:val="ae"/>
    <w:semiHidden/>
    <w:rsid w:val="00195C84"/>
    <w:rPr>
      <w:rFonts w:eastAsia="仿宋"/>
      <w:kern w:val="2"/>
      <w:sz w:val="24"/>
    </w:rPr>
  </w:style>
  <w:style w:type="paragraph" w:styleId="af">
    <w:name w:val="annotation subject"/>
    <w:basedOn w:val="ae"/>
    <w:next w:val="ae"/>
    <w:link w:val="Char1"/>
    <w:semiHidden/>
    <w:unhideWhenUsed/>
    <w:rsid w:val="00195C84"/>
    <w:rPr>
      <w:b/>
      <w:bCs/>
    </w:rPr>
  </w:style>
  <w:style w:type="character" w:customStyle="1" w:styleId="Char1">
    <w:name w:val="批注主题 Char"/>
    <w:basedOn w:val="Char0"/>
    <w:link w:val="af"/>
    <w:semiHidden/>
    <w:rsid w:val="00195C84"/>
    <w:rPr>
      <w:rFonts w:eastAsia="仿宋"/>
      <w:b/>
      <w:bC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7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889B1-F4B5-4354-BF31-73472285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439</Words>
  <Characters>2508</Characters>
  <Application>Microsoft Office Word</Application>
  <DocSecurity>0</DocSecurity>
  <Lines>20</Lines>
  <Paragraphs>5</Paragraphs>
  <ScaleCrop>false</ScaleCrop>
  <Company>P R C</Company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专利申请技术交底书</dc:title>
  <dc:creator>Administrator</dc:creator>
  <cp:lastModifiedBy>00</cp:lastModifiedBy>
  <cp:revision>3</cp:revision>
  <cp:lastPrinted>2023-10-27T01:11:00Z</cp:lastPrinted>
  <dcterms:created xsi:type="dcterms:W3CDTF">2023-11-01T08:10:00Z</dcterms:created>
  <dcterms:modified xsi:type="dcterms:W3CDTF">2023-11-01T08:19:00Z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AMWinEqns">
    <vt:bool>true</vt:bool>
  </property>
  <property fmtid="{D5CDD505-2E9C-101B-9397-08002B2CF9AE}" pid="4" name="AMEquationNumber2">
    <vt:lpwstr>(#E1)</vt:lpwstr>
  </property>
  <property fmtid="{D5CDD505-2E9C-101B-9397-08002B2CF9AE}" pid="5" name="AMCustomEquationNumber">
    <vt:lpwstr>1</vt:lpwstr>
  </property>
  <property fmtid="{D5CDD505-2E9C-101B-9397-08002B2CF9AE}" pid="6" name="AMEquationSection">
    <vt:lpwstr>1</vt:lpwstr>
  </property>
  <property fmtid="{D5CDD505-2E9C-101B-9397-08002B2CF9AE}" pid="7" name="ICV">
    <vt:lpwstr>41915FED1A86475C9F31B299FD69DFFD</vt:lpwstr>
  </property>
</Properties>
</file>