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4923CA" w14:textId="77777777" w:rsidR="00C8265D" w:rsidRDefault="00C8265D">
      <w:pPr>
        <w:ind w:firstLine="482"/>
        <w:jc w:val="center"/>
        <w:rPr>
          <w:b/>
        </w:rPr>
      </w:pPr>
      <w:r>
        <w:rPr>
          <w:rFonts w:hint="eastAsia"/>
          <w:b/>
        </w:rPr>
        <w:t>说</w:t>
      </w:r>
      <w:r>
        <w:rPr>
          <w:b/>
        </w:rPr>
        <w:t xml:space="preserve">  </w:t>
      </w:r>
      <w:r>
        <w:rPr>
          <w:rFonts w:hint="eastAsia"/>
          <w:b/>
        </w:rPr>
        <w:t>明</w:t>
      </w:r>
      <w:r>
        <w:rPr>
          <w:b/>
        </w:rPr>
        <w:t xml:space="preserve">  </w:t>
      </w:r>
      <w:r>
        <w:rPr>
          <w:rFonts w:hint="eastAsia"/>
          <w:b/>
        </w:rPr>
        <w:t>书</w:t>
      </w:r>
      <w:r>
        <w:rPr>
          <w:b/>
        </w:rPr>
        <w:t xml:space="preserve">  </w:t>
      </w:r>
      <w:r>
        <w:rPr>
          <w:rFonts w:hint="eastAsia"/>
          <w:b/>
        </w:rPr>
        <w:t>摘</w:t>
      </w:r>
      <w:r>
        <w:rPr>
          <w:b/>
        </w:rPr>
        <w:t xml:space="preserve">  </w:t>
      </w:r>
      <w:r>
        <w:rPr>
          <w:rFonts w:hint="eastAsia"/>
          <w:b/>
        </w:rPr>
        <w:t>要</w:t>
      </w:r>
    </w:p>
    <w:p w14:paraId="63EEE89D" w14:textId="77777777" w:rsidR="00C8265D" w:rsidRDefault="00000000">
      <w:pPr>
        <w:ind w:firstLineChars="0" w:firstLine="0"/>
      </w:pPr>
      <w:r>
        <w:pict w14:anchorId="65D5C8E0">
          <v:shapetype id="_x0000_t32" coordsize="21600,21600" o:spt="32" o:oned="t" path="m,l21600,21600e" filled="f">
            <v:path arrowok="t" fillok="f" o:connecttype="none"/>
            <o:lock v:ext="edit" shapetype="t"/>
          </v:shapetype>
          <v:shape id="_x0000_s2050" type="#_x0000_t32" style="position:absolute;left:0;text-align:left;margin-left:-17.85pt;margin-top:1.45pt;width:452.95pt;height:0;z-index:251655680" o:connectortype="straight"/>
        </w:pict>
      </w:r>
    </w:p>
    <w:p w14:paraId="5F5ECABD" w14:textId="77777777" w:rsidR="00C8265D" w:rsidRDefault="003B66E9" w:rsidP="001332B6">
      <w:pPr>
        <w:tabs>
          <w:tab w:val="left" w:pos="3930"/>
        </w:tabs>
        <w:ind w:firstLine="480"/>
        <w:rPr>
          <w:rFonts w:cs="宋体"/>
        </w:rPr>
      </w:pPr>
      <w:r>
        <w:t>本发明提供</w:t>
      </w:r>
      <w:r w:rsidRPr="00821486">
        <w:rPr>
          <w:rFonts w:hint="eastAsia"/>
        </w:rPr>
        <w:t>一种</w:t>
      </w:r>
      <w:r w:rsidRPr="006251EB">
        <w:rPr>
          <w:rFonts w:hint="eastAsia"/>
        </w:rPr>
        <w:t>基于深度卷积神经网络的乳腺癌超声图像分析方法</w:t>
      </w:r>
      <w:r>
        <w:rPr>
          <w:rFonts w:hint="eastAsia"/>
        </w:rPr>
        <w:t>和系统，</w:t>
      </w:r>
      <w:r w:rsidR="001332B6">
        <w:rPr>
          <w:rFonts w:hint="eastAsia"/>
        </w:rPr>
        <w:t>方法包括：</w:t>
      </w:r>
      <w:r>
        <w:rPr>
          <w:rFonts w:hint="eastAsia"/>
        </w:rPr>
        <w:t>获取乳腺超声图像数据集并进行预处理；建立乳腺超声图像分析神经网络模型</w:t>
      </w:r>
      <w:r w:rsidR="001332B6">
        <w:rPr>
          <w:rFonts w:hint="eastAsia"/>
        </w:rPr>
        <w:t>，该模型</w:t>
      </w:r>
      <w:r>
        <w:rPr>
          <w:rFonts w:hint="eastAsia"/>
        </w:rPr>
        <w:t>包括并列设置的</w:t>
      </w:r>
      <w:r w:rsidRPr="005851BA">
        <w:rPr>
          <w:rFonts w:hint="eastAsia"/>
        </w:rPr>
        <w:t>结节图像</w:t>
      </w:r>
      <w:r>
        <w:rPr>
          <w:rFonts w:hint="eastAsia"/>
        </w:rPr>
        <w:t>分割网络和结节类型初步分类网络，以及结节类型二次分类网络；将</w:t>
      </w:r>
      <w:r w:rsidR="001332B6">
        <w:rPr>
          <w:rFonts w:hint="eastAsia"/>
        </w:rPr>
        <w:t>预处理后的</w:t>
      </w:r>
      <w:r>
        <w:rPr>
          <w:rFonts w:hint="eastAsia"/>
        </w:rPr>
        <w:t>乳腺超声图像数据集输入模型中进行迭代训练；最后获取</w:t>
      </w:r>
      <w:proofErr w:type="gramStart"/>
      <w:r>
        <w:rPr>
          <w:rFonts w:hint="eastAsia"/>
        </w:rPr>
        <w:t>待分析</w:t>
      </w:r>
      <w:proofErr w:type="gramEnd"/>
      <w:r>
        <w:rPr>
          <w:rFonts w:hint="eastAsia"/>
        </w:rPr>
        <w:t>的乳腺超声图像，</w:t>
      </w:r>
      <w:r w:rsidR="001332B6">
        <w:rPr>
          <w:rFonts w:hint="eastAsia"/>
        </w:rPr>
        <w:t>并</w:t>
      </w:r>
      <w:r>
        <w:rPr>
          <w:rFonts w:hint="eastAsia"/>
        </w:rPr>
        <w:t>输入训练好的乳腺超声图像分析神经网络模型中，获取结节图像的分割结果和结节类型的二次预测结果，完成乳腺超声图像的分析；</w:t>
      </w:r>
      <w:r w:rsidR="001332B6">
        <w:rPr>
          <w:rFonts w:hint="eastAsia"/>
        </w:rPr>
        <w:t>本发明</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r w:rsidR="001332B6">
        <w:rPr>
          <w:rFonts w:hint="eastAsia"/>
        </w:rPr>
        <w:t>。</w:t>
      </w:r>
    </w:p>
    <w:p w14:paraId="5294B097" w14:textId="77777777" w:rsidR="00C8265D" w:rsidRDefault="00C8265D">
      <w:pPr>
        <w:ind w:firstLineChars="0" w:firstLine="0"/>
        <w:rPr>
          <w:rFonts w:cs="宋体"/>
        </w:rPr>
      </w:pPr>
    </w:p>
    <w:p w14:paraId="2D477B54" w14:textId="77777777" w:rsidR="00C8265D" w:rsidRDefault="00C8265D">
      <w:pPr>
        <w:ind w:firstLineChars="0" w:firstLine="0"/>
        <w:rPr>
          <w:rFonts w:cs="宋体"/>
        </w:rPr>
        <w:sectPr w:rsidR="00C8265D" w:rsidSect="003231E0">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docGrid w:type="lines" w:linePitch="465"/>
        </w:sectPr>
      </w:pPr>
    </w:p>
    <w:p w14:paraId="2A5323A1" w14:textId="77777777" w:rsidR="00C8265D" w:rsidRDefault="00C8265D">
      <w:pPr>
        <w:ind w:firstLine="482"/>
        <w:jc w:val="center"/>
        <w:rPr>
          <w:b/>
        </w:rPr>
      </w:pPr>
      <w:r>
        <w:rPr>
          <w:rFonts w:hint="eastAsia"/>
          <w:b/>
        </w:rPr>
        <w:lastRenderedPageBreak/>
        <w:t>摘</w:t>
      </w:r>
      <w:r>
        <w:rPr>
          <w:b/>
        </w:rPr>
        <w:t xml:space="preserve">  </w:t>
      </w:r>
      <w:r>
        <w:rPr>
          <w:rFonts w:hint="eastAsia"/>
          <w:b/>
        </w:rPr>
        <w:t>要</w:t>
      </w:r>
      <w:r>
        <w:rPr>
          <w:rFonts w:hint="eastAsia"/>
          <w:b/>
        </w:rPr>
        <w:t xml:space="preserve">  </w:t>
      </w:r>
      <w:r>
        <w:rPr>
          <w:rFonts w:hint="eastAsia"/>
          <w:b/>
        </w:rPr>
        <w:t>附</w:t>
      </w:r>
      <w:r>
        <w:rPr>
          <w:rFonts w:hint="eastAsia"/>
          <w:b/>
        </w:rPr>
        <w:t xml:space="preserve">  </w:t>
      </w:r>
      <w:r>
        <w:rPr>
          <w:rFonts w:hint="eastAsia"/>
          <w:b/>
        </w:rPr>
        <w:t>图</w:t>
      </w:r>
    </w:p>
    <w:p w14:paraId="528A905C" w14:textId="77777777" w:rsidR="00C8265D" w:rsidRDefault="00000000">
      <w:pPr>
        <w:ind w:firstLine="480"/>
      </w:pPr>
      <w:r>
        <w:pict w14:anchorId="5588366E">
          <v:shape id="_x0000_s2051" type="#_x0000_t32" style="position:absolute;left:0;text-align:left;margin-left:-17.85pt;margin-top:1.45pt;width:452.95pt;height:0;z-index:251656704" o:connectortype="straight"/>
        </w:pict>
      </w:r>
    </w:p>
    <w:p w14:paraId="28D0EE18" w14:textId="77777777" w:rsidR="00C8265D" w:rsidRDefault="00B674C0">
      <w:pPr>
        <w:ind w:firstLine="480"/>
      </w:pPr>
      <w:r>
        <w:rPr>
          <w:noProof/>
        </w:rPr>
        <w:drawing>
          <wp:inline distT="0" distB="0" distL="0" distR="0" wp14:anchorId="659CF9DE" wp14:editId="522AA6AB">
            <wp:extent cx="5278120" cy="4122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122420"/>
                    </a:xfrm>
                    <a:prstGeom prst="rect">
                      <a:avLst/>
                    </a:prstGeom>
                  </pic:spPr>
                </pic:pic>
              </a:graphicData>
            </a:graphic>
          </wp:inline>
        </w:drawing>
      </w:r>
    </w:p>
    <w:p w14:paraId="724ACBEF" w14:textId="77777777" w:rsidR="00C8265D" w:rsidRDefault="00C8265D">
      <w:pPr>
        <w:ind w:firstLineChars="0" w:firstLine="0"/>
        <w:sectPr w:rsidR="00C8265D">
          <w:headerReference w:type="default" r:id="rId15"/>
          <w:pgSz w:w="11906" w:h="16838"/>
          <w:pgMar w:top="1440" w:right="1797" w:bottom="1440" w:left="1797" w:header="851" w:footer="992" w:gutter="0"/>
          <w:pgNumType w:start="1"/>
          <w:cols w:space="720"/>
          <w:docGrid w:type="lines" w:linePitch="465"/>
        </w:sectPr>
      </w:pPr>
    </w:p>
    <w:p w14:paraId="3A7E7906" w14:textId="77777777" w:rsidR="00C8265D" w:rsidRDefault="00C8265D">
      <w:pPr>
        <w:ind w:firstLine="482"/>
        <w:jc w:val="center"/>
        <w:rPr>
          <w:b/>
        </w:rPr>
      </w:pPr>
      <w:r>
        <w:rPr>
          <w:rFonts w:hint="eastAsia"/>
          <w:b/>
        </w:rPr>
        <w:lastRenderedPageBreak/>
        <w:t>权</w:t>
      </w:r>
      <w:r>
        <w:rPr>
          <w:rFonts w:hint="eastAsia"/>
          <w:b/>
        </w:rPr>
        <w:t xml:space="preserve">  </w:t>
      </w:r>
      <w:r>
        <w:rPr>
          <w:rFonts w:hint="eastAsia"/>
          <w:b/>
        </w:rPr>
        <w:t>利</w:t>
      </w:r>
      <w:r>
        <w:rPr>
          <w:rFonts w:hint="eastAsia"/>
          <w:b/>
        </w:rPr>
        <w:t xml:space="preserve">  </w:t>
      </w:r>
      <w:r>
        <w:rPr>
          <w:rFonts w:hint="eastAsia"/>
          <w:b/>
        </w:rPr>
        <w:t>要</w:t>
      </w:r>
      <w:r>
        <w:rPr>
          <w:rFonts w:hint="eastAsia"/>
          <w:b/>
        </w:rPr>
        <w:t xml:space="preserve">  </w:t>
      </w:r>
      <w:r>
        <w:rPr>
          <w:rFonts w:hint="eastAsia"/>
          <w:b/>
        </w:rPr>
        <w:t>求</w:t>
      </w:r>
      <w:r>
        <w:rPr>
          <w:rFonts w:hint="eastAsia"/>
          <w:b/>
        </w:rPr>
        <w:t xml:space="preserve">  </w:t>
      </w:r>
      <w:r>
        <w:rPr>
          <w:rFonts w:hint="eastAsia"/>
          <w:b/>
        </w:rPr>
        <w:t>书</w:t>
      </w:r>
    </w:p>
    <w:p w14:paraId="20F5B5EC" w14:textId="77777777" w:rsidR="00C8265D" w:rsidRDefault="00000000">
      <w:pPr>
        <w:ind w:firstLine="480"/>
      </w:pPr>
      <w:r>
        <w:pict w14:anchorId="4948D2F9">
          <v:shape id="_x0000_s2052" type="#_x0000_t32" style="position:absolute;left:0;text-align:left;margin-left:-17.85pt;margin-top:1.45pt;width:452.95pt;height:0;z-index:251657728" o:connectortype="straight"/>
        </w:pict>
      </w:r>
    </w:p>
    <w:p w14:paraId="0D50D0F1" w14:textId="77777777" w:rsidR="00C8265D" w:rsidRDefault="00AE27B6">
      <w:pPr>
        <w:tabs>
          <w:tab w:val="left" w:pos="3930"/>
        </w:tabs>
        <w:ind w:firstLine="480"/>
      </w:pPr>
      <w:r>
        <w:rPr>
          <w:rFonts w:hint="eastAsia"/>
        </w:rPr>
        <w:t>1</w:t>
      </w:r>
      <w:r>
        <w:t>.</w:t>
      </w:r>
      <w:r w:rsidR="00B00CA1" w:rsidRPr="00821486">
        <w:rPr>
          <w:rFonts w:hint="eastAsia"/>
        </w:rPr>
        <w:t>一种</w:t>
      </w:r>
      <w:r w:rsidR="00B00CA1" w:rsidRPr="006251EB">
        <w:rPr>
          <w:rFonts w:hint="eastAsia"/>
        </w:rPr>
        <w:t>基于深度卷积神经网络的乳腺癌超声图像分析方法</w:t>
      </w:r>
      <w:r w:rsidR="00B00CA1">
        <w:rPr>
          <w:rFonts w:hint="eastAsia"/>
        </w:rPr>
        <w:t>，其特征在于，包括以下步骤：</w:t>
      </w:r>
    </w:p>
    <w:p w14:paraId="706C557C" w14:textId="77777777" w:rsidR="003B46D7" w:rsidRDefault="003B46D7" w:rsidP="003B46D7">
      <w:pPr>
        <w:tabs>
          <w:tab w:val="left" w:pos="3930"/>
        </w:tabs>
        <w:ind w:firstLine="480"/>
      </w:pPr>
      <w:r>
        <w:rPr>
          <w:rFonts w:hint="eastAsia"/>
        </w:rPr>
        <w:t>S1</w:t>
      </w:r>
      <w:r>
        <w:rPr>
          <w:rFonts w:hint="eastAsia"/>
        </w:rPr>
        <w:t>：获取</w:t>
      </w:r>
      <w:r w:rsidR="00D62CD0">
        <w:rPr>
          <w:rFonts w:hint="eastAsia"/>
        </w:rPr>
        <w:t>乳腺超声图像</w:t>
      </w:r>
      <w:r>
        <w:rPr>
          <w:rFonts w:hint="eastAsia"/>
        </w:rPr>
        <w:t>数据集并进行预处理；</w:t>
      </w:r>
    </w:p>
    <w:p w14:paraId="07186F23" w14:textId="77777777" w:rsidR="00A86E7C" w:rsidRDefault="003B46D7" w:rsidP="005851BA">
      <w:pPr>
        <w:tabs>
          <w:tab w:val="left" w:pos="3930"/>
        </w:tabs>
        <w:ind w:firstLine="480"/>
      </w:pPr>
      <w:r>
        <w:rPr>
          <w:rFonts w:hint="eastAsia"/>
        </w:rPr>
        <w:t>S2</w:t>
      </w:r>
      <w:r>
        <w:rPr>
          <w:rFonts w:hint="eastAsia"/>
        </w:rPr>
        <w:t>：建立</w:t>
      </w:r>
      <w:r w:rsidR="00A86E7C">
        <w:rPr>
          <w:rFonts w:hint="eastAsia"/>
        </w:rPr>
        <w:t>乳腺超声图像分析神经网络模型；</w:t>
      </w:r>
    </w:p>
    <w:p w14:paraId="4F6C3335" w14:textId="77777777" w:rsidR="003B46D7" w:rsidRDefault="00A86E7C" w:rsidP="005851BA">
      <w:pPr>
        <w:tabs>
          <w:tab w:val="left" w:pos="3930"/>
        </w:tabs>
        <w:ind w:firstLine="480"/>
      </w:pPr>
      <w:r>
        <w:t>所述</w:t>
      </w:r>
      <w:r>
        <w:rPr>
          <w:rFonts w:hint="eastAsia"/>
        </w:rPr>
        <w:t>乳腺超声图像分析神经网络模型包括并列设置的</w:t>
      </w:r>
      <w:r w:rsidR="005851BA" w:rsidRPr="005851BA">
        <w:rPr>
          <w:rFonts w:hint="eastAsia"/>
        </w:rPr>
        <w:t>结节图像</w:t>
      </w:r>
      <w:r w:rsidR="005851BA">
        <w:rPr>
          <w:rFonts w:hint="eastAsia"/>
        </w:rPr>
        <w:t>分割网络和结节类型</w:t>
      </w:r>
      <w:r>
        <w:rPr>
          <w:rFonts w:hint="eastAsia"/>
        </w:rPr>
        <w:t>初步</w:t>
      </w:r>
      <w:r w:rsidR="005851BA">
        <w:rPr>
          <w:rFonts w:hint="eastAsia"/>
        </w:rPr>
        <w:t>分类网络</w:t>
      </w:r>
      <w:r>
        <w:rPr>
          <w:rFonts w:hint="eastAsia"/>
        </w:rPr>
        <w:t>，以及结节类型二次分类网络</w:t>
      </w:r>
      <w:r w:rsidR="003B46D7">
        <w:rPr>
          <w:rFonts w:hint="eastAsia"/>
        </w:rPr>
        <w:t>；</w:t>
      </w:r>
    </w:p>
    <w:p w14:paraId="04F55984" w14:textId="77777777" w:rsidR="005851BA" w:rsidRDefault="00A86E7C" w:rsidP="005851BA">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5377C796" w14:textId="77777777" w:rsidR="00A86E7C" w:rsidRPr="00A86E7C" w:rsidRDefault="00A86E7C" w:rsidP="005851BA">
      <w:pPr>
        <w:tabs>
          <w:tab w:val="left" w:pos="3930"/>
        </w:tabs>
        <w:ind w:firstLine="480"/>
      </w:pPr>
      <w:r>
        <w:t>所述</w:t>
      </w:r>
      <w:r w:rsidRPr="005851BA">
        <w:rPr>
          <w:rFonts w:hint="eastAsia"/>
        </w:rPr>
        <w:t>结节图像</w:t>
      </w:r>
      <w:r>
        <w:rPr>
          <w:rFonts w:hint="eastAsia"/>
        </w:rPr>
        <w:t>分割网络用于</w:t>
      </w:r>
      <w:r w:rsidR="000C5257">
        <w:rPr>
          <w:rFonts w:hint="eastAsia"/>
        </w:rPr>
        <w:t>分割结节图像并</w:t>
      </w:r>
      <w:r>
        <w:rPr>
          <w:rFonts w:hint="eastAsia"/>
        </w:rPr>
        <w:t>提取结节图像的特征图；所述结节类型初步分类网络用于对结节类型进行初步预测；所述结节类型二次分类网络用于将结节图像的特征图与结节类型的初步预测结果进行融合，并进行二次</w:t>
      </w:r>
      <w:r w:rsidR="00F00429">
        <w:rPr>
          <w:rFonts w:hint="eastAsia"/>
        </w:rPr>
        <w:t>预测，将</w:t>
      </w:r>
      <w:r w:rsidR="000C5257">
        <w:rPr>
          <w:rFonts w:hint="eastAsia"/>
        </w:rPr>
        <w:t>结节图像的分割结果和</w:t>
      </w:r>
      <w:r w:rsidR="00F00429">
        <w:rPr>
          <w:rFonts w:hint="eastAsia"/>
        </w:rPr>
        <w:t>结节类型的二次预测结果</w:t>
      </w:r>
      <w:r w:rsidR="000C5257">
        <w:rPr>
          <w:rFonts w:hint="eastAsia"/>
        </w:rPr>
        <w:t>共同</w:t>
      </w:r>
      <w:r w:rsidR="00F00429">
        <w:rPr>
          <w:rFonts w:hint="eastAsia"/>
        </w:rPr>
        <w:t>作为乳腺超声图像的分析结果；</w:t>
      </w:r>
    </w:p>
    <w:p w14:paraId="3530ACE5" w14:textId="77777777" w:rsidR="003B46D7" w:rsidRDefault="003B46D7" w:rsidP="003B46D7">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sidR="005851BA">
        <w:rPr>
          <w:rFonts w:hint="eastAsia"/>
        </w:rPr>
        <w:t>，</w:t>
      </w:r>
      <w:r>
        <w:rPr>
          <w:rFonts w:hint="eastAsia"/>
        </w:rPr>
        <w:t>获取训练好的</w:t>
      </w:r>
      <w:r w:rsidR="00A86E7C">
        <w:rPr>
          <w:rFonts w:hint="eastAsia"/>
        </w:rPr>
        <w:t>乳腺超声图像分析神经网络模型</w:t>
      </w:r>
      <w:r>
        <w:rPr>
          <w:rFonts w:hint="eastAsia"/>
        </w:rPr>
        <w:t>；</w:t>
      </w:r>
    </w:p>
    <w:p w14:paraId="27659A25" w14:textId="77777777" w:rsidR="00B00CA1" w:rsidRDefault="003B46D7" w:rsidP="003B46D7">
      <w:pPr>
        <w:tabs>
          <w:tab w:val="left" w:pos="3930"/>
        </w:tabs>
        <w:ind w:firstLine="480"/>
      </w:pPr>
      <w:r>
        <w:rPr>
          <w:rFonts w:hint="eastAsia"/>
        </w:rPr>
        <w:t>S4</w:t>
      </w:r>
      <w:r>
        <w:rPr>
          <w:rFonts w:hint="eastAsia"/>
        </w:rPr>
        <w:t>：获取待</w:t>
      </w:r>
      <w:r w:rsidR="00A86E7C">
        <w:rPr>
          <w:rFonts w:hint="eastAsia"/>
        </w:rPr>
        <w:t>分析</w:t>
      </w:r>
      <w:r>
        <w:rPr>
          <w:rFonts w:hint="eastAsia"/>
        </w:rPr>
        <w:t>的</w:t>
      </w:r>
      <w:r w:rsidR="00A86E7C">
        <w:rPr>
          <w:rFonts w:hint="eastAsia"/>
        </w:rPr>
        <w:t>乳腺超声</w:t>
      </w:r>
      <w:r>
        <w:rPr>
          <w:rFonts w:hint="eastAsia"/>
        </w:rPr>
        <w:t>图像，将</w:t>
      </w:r>
      <w:r w:rsidR="00A86E7C">
        <w:rPr>
          <w:rFonts w:hint="eastAsia"/>
        </w:rPr>
        <w:t>待分析的乳腺超声图像</w:t>
      </w:r>
      <w:r>
        <w:rPr>
          <w:rFonts w:hint="eastAsia"/>
        </w:rPr>
        <w:t>输入</w:t>
      </w:r>
      <w:r w:rsidR="00A86E7C">
        <w:rPr>
          <w:rFonts w:hint="eastAsia"/>
        </w:rPr>
        <w:t>训练好的乳腺超声图像分析神经网络模型中，</w:t>
      </w:r>
      <w:r w:rsidR="00F00429">
        <w:rPr>
          <w:rFonts w:hint="eastAsia"/>
        </w:rPr>
        <w:t>获取</w:t>
      </w:r>
      <w:r w:rsidR="000C5257">
        <w:rPr>
          <w:rFonts w:hint="eastAsia"/>
        </w:rPr>
        <w:t>结节图像的分割结果和</w:t>
      </w:r>
      <w:r w:rsidR="00A86E7C">
        <w:rPr>
          <w:rFonts w:hint="eastAsia"/>
        </w:rPr>
        <w:t>结节类型</w:t>
      </w:r>
      <w:r w:rsidR="00F00429">
        <w:rPr>
          <w:rFonts w:hint="eastAsia"/>
        </w:rPr>
        <w:t>的二次</w:t>
      </w:r>
      <w:r w:rsidR="00A86E7C">
        <w:rPr>
          <w:rFonts w:hint="eastAsia"/>
        </w:rPr>
        <w:t>预测结果</w:t>
      </w:r>
      <w:r w:rsidR="00F00429">
        <w:rPr>
          <w:rFonts w:hint="eastAsia"/>
        </w:rPr>
        <w:t>，完成乳腺超声图像的分析</w:t>
      </w:r>
      <w:r>
        <w:rPr>
          <w:rFonts w:hint="eastAsia"/>
        </w:rPr>
        <w:t>。</w:t>
      </w:r>
    </w:p>
    <w:p w14:paraId="7FD745D2" w14:textId="77777777" w:rsidR="009C2C17" w:rsidRDefault="003B46D7" w:rsidP="003B46D7">
      <w:pPr>
        <w:tabs>
          <w:tab w:val="left" w:pos="3930"/>
        </w:tabs>
        <w:ind w:firstLine="480"/>
      </w:pPr>
      <w:r>
        <w:rPr>
          <w:rFonts w:hint="eastAsia"/>
        </w:rPr>
        <w:t>2</w:t>
      </w:r>
      <w:r>
        <w:t>.</w:t>
      </w:r>
      <w:r>
        <w:t>根据权利要求</w:t>
      </w:r>
      <w:r>
        <w:rPr>
          <w:rFonts w:hint="eastAsia"/>
        </w:rPr>
        <w:t>1</w:t>
      </w:r>
      <w:r>
        <w:rPr>
          <w:rFonts w:hint="eastAsia"/>
        </w:rPr>
        <w:t>所述的</w:t>
      </w:r>
      <w:r w:rsidR="003B04F5" w:rsidRPr="00821486">
        <w:rPr>
          <w:rFonts w:hint="eastAsia"/>
        </w:rPr>
        <w:t>一种</w:t>
      </w:r>
      <w:r w:rsidR="003B04F5" w:rsidRPr="006251EB">
        <w:rPr>
          <w:rFonts w:hint="eastAsia"/>
        </w:rPr>
        <w:t>基于深度卷积神经网络的乳腺癌超声图像分析方法</w:t>
      </w:r>
      <w:r w:rsidR="003B04F5">
        <w:rPr>
          <w:rFonts w:hint="eastAsia"/>
        </w:rPr>
        <w:t>，其特征在于，所述步骤</w:t>
      </w:r>
      <w:r w:rsidR="003B04F5">
        <w:rPr>
          <w:rFonts w:hint="eastAsia"/>
        </w:rPr>
        <w:t>S</w:t>
      </w:r>
      <w:r w:rsidR="003B04F5">
        <w:t>1</w:t>
      </w:r>
      <w:r w:rsidR="003B04F5">
        <w:t>中</w:t>
      </w:r>
      <w:r w:rsidR="009C2C17">
        <w:rPr>
          <w:rFonts w:hint="eastAsia"/>
        </w:rPr>
        <w:t>的</w:t>
      </w:r>
      <w:r w:rsidR="003B04F5">
        <w:rPr>
          <w:rFonts w:hint="eastAsia"/>
        </w:rPr>
        <w:t>预处理</w:t>
      </w:r>
      <w:r w:rsidR="009C2C17">
        <w:rPr>
          <w:rFonts w:hint="eastAsia"/>
        </w:rPr>
        <w:t>包括</w:t>
      </w:r>
      <w:r w:rsidR="003B04F5">
        <w:rPr>
          <w:rFonts w:hint="eastAsia"/>
        </w:rPr>
        <w:t>：</w:t>
      </w:r>
      <w:r w:rsidR="009C2C17">
        <w:rPr>
          <w:rFonts w:hint="eastAsia"/>
        </w:rPr>
        <w:t>图像尺寸裁剪、图像中心裁剪、数值归一化和</w:t>
      </w:r>
      <w:r w:rsidR="009C2C17" w:rsidRPr="009C2C17">
        <w:rPr>
          <w:rFonts w:hint="eastAsia"/>
        </w:rPr>
        <w:t>施加随机</w:t>
      </w:r>
      <w:r w:rsidR="009C2C17">
        <w:rPr>
          <w:rFonts w:hint="eastAsia"/>
        </w:rPr>
        <w:t>扰动；</w:t>
      </w:r>
    </w:p>
    <w:p w14:paraId="009E74F7" w14:textId="77777777" w:rsidR="00B00CA1" w:rsidRDefault="009C2C17">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59F9DBF4" w14:textId="77777777" w:rsidR="009C2C17" w:rsidRDefault="009C2C17">
      <w:pPr>
        <w:tabs>
          <w:tab w:val="left" w:pos="3930"/>
        </w:tabs>
        <w:ind w:firstLine="480"/>
      </w:pPr>
      <w:r>
        <w:rPr>
          <w:rFonts w:hint="eastAsia"/>
        </w:rPr>
        <w:t>3</w:t>
      </w:r>
      <w:r>
        <w:t>.</w:t>
      </w:r>
      <w:r>
        <w:t>根据权利要求</w:t>
      </w:r>
      <w:r>
        <w:rPr>
          <w:rFonts w:hint="eastAsia"/>
        </w:rPr>
        <w:t>2</w:t>
      </w:r>
      <w:r>
        <w:rPr>
          <w:rFonts w:hint="eastAsia"/>
        </w:rPr>
        <w:t>所述的一种</w:t>
      </w:r>
      <w:r w:rsidRPr="006251EB">
        <w:rPr>
          <w:rFonts w:hint="eastAsia"/>
        </w:rPr>
        <w:t>基于深度卷积神经网络的乳腺癌超声图像分析方法</w:t>
      </w:r>
      <w:r>
        <w:rPr>
          <w:rFonts w:hint="eastAsia"/>
        </w:rPr>
        <w:t>，其特征在于，所述</w:t>
      </w:r>
      <w:r w:rsidR="00DB3299">
        <w:rPr>
          <w:rFonts w:hint="eastAsia"/>
        </w:rPr>
        <w:t>步骤</w:t>
      </w:r>
      <w:r w:rsidR="00DB3299">
        <w:rPr>
          <w:rFonts w:hint="eastAsia"/>
        </w:rPr>
        <w:t>S</w:t>
      </w:r>
      <w:r w:rsidR="00DB3299">
        <w:t>2</w:t>
      </w:r>
      <w:r w:rsidR="00DB3299">
        <w:t>中</w:t>
      </w:r>
      <w:r w:rsidR="000277B8">
        <w:rPr>
          <w:rFonts w:hint="eastAsia"/>
        </w:rPr>
        <w:t>的</w:t>
      </w:r>
      <w:r w:rsidR="00DB3299" w:rsidRPr="005851BA">
        <w:rPr>
          <w:rFonts w:hint="eastAsia"/>
        </w:rPr>
        <w:t>结节图像</w:t>
      </w:r>
      <w:r w:rsidR="00DB3299">
        <w:rPr>
          <w:rFonts w:hint="eastAsia"/>
        </w:rPr>
        <w:t>分割网络</w:t>
      </w:r>
      <w:r w:rsidR="000277B8">
        <w:rPr>
          <w:rFonts w:hint="eastAsia"/>
        </w:rPr>
        <w:t>具体</w:t>
      </w:r>
      <w:r w:rsidR="00F123A5">
        <w:rPr>
          <w:rFonts w:hint="eastAsia"/>
        </w:rPr>
        <w:t>结构</w:t>
      </w:r>
      <w:r w:rsidR="000277B8">
        <w:rPr>
          <w:rFonts w:hint="eastAsia"/>
        </w:rPr>
        <w:t>为：</w:t>
      </w:r>
    </w:p>
    <w:p w14:paraId="617810A2" w14:textId="77777777" w:rsidR="000277B8" w:rsidRDefault="00F123A5">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5622F8DB" w14:textId="77777777" w:rsidR="00F123A5" w:rsidRDefault="00B0600C">
      <w:pPr>
        <w:tabs>
          <w:tab w:val="left" w:pos="3930"/>
        </w:tabs>
        <w:ind w:firstLine="480"/>
      </w:pPr>
      <w:r>
        <w:rPr>
          <w:rFonts w:hint="eastAsia"/>
        </w:rPr>
        <w:t>所述第一编码器、第一卷积注意力模块、第一解码器和第一卷积平滑模块依</w:t>
      </w:r>
      <w:r>
        <w:rPr>
          <w:rFonts w:hint="eastAsia"/>
        </w:rPr>
        <w:lastRenderedPageBreak/>
        <w:t>次连接；所述第一编码器</w:t>
      </w:r>
      <w:r w:rsidR="009C2D2E">
        <w:rPr>
          <w:rFonts w:hint="eastAsia"/>
        </w:rPr>
        <w:t>的输出还与第二卷积注意力模块的输入连接，第二卷积注意力模块的输出与第一编码器的输出构成残差加和连接，残差加和结果还与第一解码器的输入连接；</w:t>
      </w:r>
    </w:p>
    <w:p w14:paraId="16B1D9E1" w14:textId="50F6A0D1" w:rsidR="009C2D2E" w:rsidRDefault="00DC6078">
      <w:pPr>
        <w:tabs>
          <w:tab w:val="left" w:pos="3930"/>
        </w:tabs>
        <w:ind w:firstLine="480"/>
      </w:pPr>
      <w:r>
        <w:rPr>
          <w:rFonts w:hint="eastAsia"/>
        </w:rPr>
        <w:t>所述第一编码器包括：依次连接的若干个下采样层</w:t>
      </w:r>
      <w:ins w:id="0" w:author="hoiyuen cheng" w:date="2023-11-13T19:40:00Z">
        <w:r w:rsidR="00AE76CA">
          <w:rPr>
            <w:rFonts w:hint="eastAsia"/>
          </w:rPr>
          <w:t>、</w:t>
        </w:r>
      </w:ins>
      <w:commentRangeStart w:id="1"/>
      <w:ins w:id="2" w:author="hoiyuen cheng" w:date="2023-11-13T19:42:00Z">
        <w:r w:rsidR="00AE76CA">
          <w:rPr>
            <w:rFonts w:hint="eastAsia"/>
          </w:rPr>
          <w:t>数据</w:t>
        </w:r>
      </w:ins>
      <w:ins w:id="3" w:author="hoiyuen cheng" w:date="2023-11-13T19:40:00Z">
        <w:r w:rsidR="00AE76CA">
          <w:rPr>
            <w:rFonts w:hint="eastAsia"/>
          </w:rPr>
          <w:t>批处理</w:t>
        </w:r>
      </w:ins>
      <w:commentRangeEnd w:id="1"/>
      <w:ins w:id="4" w:author="hoiyuen cheng" w:date="2023-11-13T19:42:00Z">
        <w:r w:rsidR="00AE76CA">
          <w:rPr>
            <w:rStyle w:val="CommentReference"/>
          </w:rPr>
          <w:commentReference w:id="1"/>
        </w:r>
      </w:ins>
      <w:ins w:id="5" w:author="hoiyuen cheng" w:date="2023-11-13T19:40:00Z">
        <w:r w:rsidR="00AE76CA">
          <w:rPr>
            <w:rFonts w:hint="eastAsia"/>
          </w:rPr>
          <w:t>、</w:t>
        </w:r>
        <w:proofErr w:type="spellStart"/>
        <w:r w:rsidR="00AE76CA">
          <w:rPr>
            <w:rFonts w:hint="eastAsia"/>
          </w:rPr>
          <w:t>ReLU</w:t>
        </w:r>
        <w:proofErr w:type="spellEnd"/>
        <w:r w:rsidR="00AE76CA">
          <w:rPr>
            <w:rFonts w:hint="eastAsia"/>
          </w:rPr>
          <w:t>激活函数</w:t>
        </w:r>
      </w:ins>
      <w:del w:id="6" w:author="hoiyuen cheng" w:date="2023-11-13T19:40:00Z">
        <w:r w:rsidDel="00AE76CA">
          <w:rPr>
            <w:rFonts w:hint="eastAsia"/>
          </w:rPr>
          <w:delText>和</w:delText>
        </w:r>
      </w:del>
      <w:ins w:id="7" w:author="hoiyuen cheng" w:date="2023-11-13T19:41:00Z">
        <w:r w:rsidR="00AE76CA">
          <w:rPr>
            <w:rFonts w:hint="eastAsia"/>
          </w:rPr>
          <w:t>和</w:t>
        </w:r>
      </w:ins>
      <w:r>
        <w:rPr>
          <w:rFonts w:hint="eastAsia"/>
        </w:rPr>
        <w:t>最大</w:t>
      </w:r>
      <w:proofErr w:type="gramStart"/>
      <w:r>
        <w:rPr>
          <w:rFonts w:hint="eastAsia"/>
        </w:rPr>
        <w:t>池化层</w:t>
      </w:r>
      <w:proofErr w:type="gramEnd"/>
      <w:r>
        <w:rPr>
          <w:rFonts w:hint="eastAsia"/>
        </w:rPr>
        <w:t>；所述第一解码器包括：依次连接的若干个上采样层；</w:t>
      </w:r>
    </w:p>
    <w:p w14:paraId="40004AEE" w14:textId="77777777" w:rsidR="00AA0F6C" w:rsidRDefault="00AA0F6C">
      <w:pPr>
        <w:tabs>
          <w:tab w:val="left" w:pos="3930"/>
        </w:tabs>
        <w:ind w:firstLine="480"/>
      </w:pPr>
      <w:r>
        <w:rPr>
          <w:rFonts w:hint="eastAsia"/>
        </w:rPr>
        <w:t>所述</w:t>
      </w:r>
      <w:commentRangeStart w:id="8"/>
      <w:commentRangeStart w:id="9"/>
      <w:commentRangeStart w:id="10"/>
      <w:commentRangeStart w:id="11"/>
      <w:r>
        <w:rPr>
          <w:rFonts w:hint="eastAsia"/>
        </w:rPr>
        <w:t>第一卷积平滑模块</w:t>
      </w:r>
      <w:commentRangeEnd w:id="8"/>
      <w:r w:rsidR="00EA37C2">
        <w:rPr>
          <w:rStyle w:val="CommentReference"/>
        </w:rPr>
        <w:commentReference w:id="8"/>
      </w:r>
      <w:commentRangeEnd w:id="9"/>
      <w:r w:rsidR="00942EA3">
        <w:rPr>
          <w:rStyle w:val="CommentReference"/>
        </w:rPr>
        <w:commentReference w:id="9"/>
      </w:r>
      <w:commentRangeEnd w:id="10"/>
      <w:r w:rsidR="00AE76CA">
        <w:rPr>
          <w:rStyle w:val="CommentReference"/>
        </w:rPr>
        <w:commentReference w:id="10"/>
      </w:r>
      <w:commentRangeEnd w:id="11"/>
      <w:r w:rsidR="00AE76CA">
        <w:rPr>
          <w:rStyle w:val="CommentReference"/>
        </w:rPr>
        <w:commentReference w:id="11"/>
      </w:r>
      <w:r>
        <w:rPr>
          <w:rFonts w:hint="eastAsia"/>
        </w:rPr>
        <w:t>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66475D28" w14:textId="77777777" w:rsidR="00B0600C" w:rsidRPr="00E31824" w:rsidRDefault="00AA0F6C">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5ACDB96C" w14:textId="77777777" w:rsidR="00AA0F6C" w:rsidRDefault="00AA0F6C">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Pr="00E31824">
        <w:rPr>
          <w:rFonts w:hint="eastAsia"/>
          <w:color w:val="FF0000"/>
        </w:rPr>
        <w:t>。</w:t>
      </w:r>
    </w:p>
    <w:p w14:paraId="214F41AC" w14:textId="77777777" w:rsidR="00AA0F6C" w:rsidRDefault="00AA0F6C">
      <w:pPr>
        <w:tabs>
          <w:tab w:val="left" w:pos="3930"/>
        </w:tabs>
        <w:ind w:firstLine="480"/>
      </w:pPr>
      <w:r>
        <w:rPr>
          <w:rFonts w:hint="eastAsia"/>
        </w:rPr>
        <w:t>4</w:t>
      </w:r>
      <w:r>
        <w:t>.</w:t>
      </w:r>
      <w:r w:rsidR="00964E3D">
        <w:t>根据权利要求</w:t>
      </w:r>
      <w:r w:rsidR="00964E3D">
        <w:rPr>
          <w:rFonts w:hint="eastAsia"/>
        </w:rPr>
        <w:t>3</w:t>
      </w:r>
      <w:r w:rsidR="00964E3D">
        <w:rPr>
          <w:rFonts w:hint="eastAsia"/>
        </w:rPr>
        <w:t>所述的一种</w:t>
      </w:r>
      <w:r w:rsidR="00964E3D" w:rsidRPr="006251EB">
        <w:rPr>
          <w:rFonts w:hint="eastAsia"/>
        </w:rPr>
        <w:t>基于深度卷积神经网络的乳腺癌超声图像分析方法</w:t>
      </w:r>
      <w:r w:rsidR="00964E3D">
        <w:rPr>
          <w:rFonts w:hint="eastAsia"/>
        </w:rPr>
        <w:t>，其特征在于，所述步骤</w:t>
      </w:r>
      <w:r w:rsidR="00964E3D">
        <w:rPr>
          <w:rFonts w:hint="eastAsia"/>
        </w:rPr>
        <w:t>S</w:t>
      </w:r>
      <w:r w:rsidR="00964E3D">
        <w:t>2</w:t>
      </w:r>
      <w:r w:rsidR="00964E3D">
        <w:t>中的</w:t>
      </w:r>
      <w:r w:rsidR="00964E3D">
        <w:rPr>
          <w:rFonts w:hint="eastAsia"/>
        </w:rPr>
        <w:t>结节类型初步分类网络具体结构为：</w:t>
      </w:r>
    </w:p>
    <w:p w14:paraId="78972A5D" w14:textId="77777777" w:rsidR="000F30EE" w:rsidRDefault="00E31824" w:rsidP="000F30EE">
      <w:pPr>
        <w:tabs>
          <w:tab w:val="left" w:pos="3930"/>
        </w:tabs>
        <w:ind w:firstLine="480"/>
      </w:pPr>
      <w:r>
        <w:t>所述</w:t>
      </w:r>
      <w:r>
        <w:rPr>
          <w:rFonts w:hint="eastAsia"/>
        </w:rPr>
        <w:t>结节类型初步分类网络包括：</w:t>
      </w:r>
      <w:r w:rsidR="000F30EE">
        <w:rPr>
          <w:rFonts w:hint="eastAsia"/>
        </w:rPr>
        <w:t>第二编码器、第二解码器、第三卷积注意力模块、第四卷积注意力模块、第二卷积平滑模块、</w:t>
      </w:r>
      <w:proofErr w:type="gramStart"/>
      <w:r w:rsidR="000F30EE">
        <w:rPr>
          <w:rFonts w:hint="eastAsia"/>
        </w:rPr>
        <w:t>第一多层</w:t>
      </w:r>
      <w:proofErr w:type="gramEnd"/>
      <w:r w:rsidR="000F30EE">
        <w:rPr>
          <w:rFonts w:hint="eastAsia"/>
        </w:rPr>
        <w:t>感知机、</w:t>
      </w:r>
      <w:proofErr w:type="gramStart"/>
      <w:r w:rsidR="000F30EE">
        <w:rPr>
          <w:rFonts w:hint="eastAsia"/>
        </w:rPr>
        <w:t>第二多层</w:t>
      </w:r>
      <w:proofErr w:type="gramEnd"/>
      <w:r w:rsidR="000F30EE">
        <w:rPr>
          <w:rFonts w:hint="eastAsia"/>
        </w:rPr>
        <w:t>感知机和分类器；</w:t>
      </w:r>
    </w:p>
    <w:p w14:paraId="5A412B8B" w14:textId="77777777" w:rsidR="000F30EE" w:rsidRDefault="000F30EE" w:rsidP="000F30EE">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113053C8" w14:textId="77777777" w:rsidR="000F30EE" w:rsidRDefault="000F30EE" w:rsidP="000F30EE">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060AE2CC" w14:textId="77777777" w:rsidR="00964E3D" w:rsidRDefault="000F30EE" w:rsidP="000F30EE">
      <w:pPr>
        <w:tabs>
          <w:tab w:val="left" w:pos="3930"/>
        </w:tabs>
        <w:ind w:firstLine="480"/>
      </w:pPr>
      <w:r>
        <w:rPr>
          <w:rFonts w:hint="eastAsia"/>
        </w:rPr>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6AAB55FE" w14:textId="77777777" w:rsidR="002240E9" w:rsidRDefault="002240E9" w:rsidP="002240E9">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4A0EDFB8" w14:textId="77777777" w:rsidR="002240E9" w:rsidRPr="00E31824" w:rsidRDefault="002240E9" w:rsidP="002240E9">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37A965A5" w14:textId="77777777" w:rsidR="00964E3D" w:rsidRDefault="002240E9" w:rsidP="002240E9">
      <w:pPr>
        <w:tabs>
          <w:tab w:val="left" w:pos="3930"/>
        </w:tabs>
        <w:ind w:firstLine="480"/>
        <w:rPr>
          <w:color w:val="FF0000"/>
        </w:rPr>
      </w:pPr>
      <w:r w:rsidRPr="00E31824">
        <w:rPr>
          <w:color w:val="FF0000"/>
        </w:rPr>
        <w:lastRenderedPageBreak/>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Pr>
          <w:rFonts w:hint="eastAsia"/>
          <w:color w:val="FF0000"/>
        </w:rPr>
        <w:t>。</w:t>
      </w:r>
    </w:p>
    <w:p w14:paraId="78AD2F93" w14:textId="77777777" w:rsidR="002240E9" w:rsidRDefault="002240E9" w:rsidP="002240E9">
      <w:pPr>
        <w:tabs>
          <w:tab w:val="left" w:pos="3930"/>
        </w:tabs>
        <w:ind w:firstLine="480"/>
      </w:pPr>
      <w:r>
        <w:rPr>
          <w:rFonts w:hint="eastAsia"/>
        </w:rPr>
        <w:t>5</w:t>
      </w:r>
      <w:r>
        <w:t>.</w:t>
      </w:r>
      <w:r>
        <w:t>根据权利要求</w:t>
      </w:r>
      <w:r>
        <w:t>4</w:t>
      </w:r>
      <w:r>
        <w:rPr>
          <w:rFonts w:hint="eastAsia"/>
        </w:rPr>
        <w:t>所述的一种</w:t>
      </w:r>
      <w:r w:rsidRPr="006251EB">
        <w:rPr>
          <w:rFonts w:hint="eastAsia"/>
        </w:rPr>
        <w:t>基于深度卷积神经网络的乳腺癌超声图像分析方法</w:t>
      </w:r>
      <w:r>
        <w:rPr>
          <w:rFonts w:hint="eastAsia"/>
        </w:rPr>
        <w:t>，其特征在于，所述</w:t>
      </w:r>
      <w:r w:rsidR="00F75B0C">
        <w:rPr>
          <w:rFonts w:hint="eastAsia"/>
        </w:rPr>
        <w:t>步骤</w:t>
      </w:r>
      <w:r w:rsidR="00F75B0C">
        <w:rPr>
          <w:rFonts w:hint="eastAsia"/>
        </w:rPr>
        <w:t>S</w:t>
      </w:r>
      <w:r w:rsidR="00F75B0C">
        <w:t>2</w:t>
      </w:r>
      <w:r w:rsidR="00F75B0C">
        <w:t>中</w:t>
      </w:r>
      <w:r w:rsidR="00F75B0C">
        <w:rPr>
          <w:rFonts w:hint="eastAsia"/>
        </w:rPr>
        <w:t>，结节类型初步分类网络的分类器的输出具体为：</w:t>
      </w:r>
    </w:p>
    <w:p w14:paraId="270702EE" w14:textId="24C4DA7D" w:rsidR="00381BAC" w:rsidRPr="00102B3E" w:rsidRDefault="00381BAC" w:rsidP="00381BAC">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ins w:id="12" w:author="hoiyuen cheng" w:date="2023-11-13T19:46:00Z">
                      <w:rPr>
                        <w:rFonts w:ascii="Cambria Math" w:hAnsi="Cambria Math" w:cs="仿宋"/>
                        <w:color w:val="000000" w:themeColor="text1"/>
                      </w:rPr>
                      <m:t>j</m:t>
                    </w:ins>
                  </m:r>
                  <m:r>
                    <w:del w:id="13" w:author="hoiyuen cheng" w:date="2023-11-13T19:46:00Z">
                      <w:rPr>
                        <w:rFonts w:ascii="Cambria Math" w:hAnsi="Cambria Math" w:cs="仿宋"/>
                        <w:color w:val="000000" w:themeColor="text1"/>
                      </w:rPr>
                      <m:t>i</m:t>
                    </w:del>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ins w:id="14" w:author="hoiyuen cheng" w:date="2023-11-13T19:46:00Z">
                      <w:rPr>
                        <w:rFonts w:ascii="Cambria Math" w:hAnsi="Cambria Math" w:cs="仿宋"/>
                        <w:color w:val="000000" w:themeColor="text1"/>
                      </w:rPr>
                      <m:t>j</m:t>
                    </w:ins>
                  </m:r>
                  <m:r>
                    <w:del w:id="15" w:author="hoiyuen cheng" w:date="2023-11-13T19:46:00Z">
                      <w:rPr>
                        <w:rFonts w:ascii="Cambria Math" w:hAnsi="Cambria Math" w:cs="仿宋"/>
                        <w:color w:val="000000" w:themeColor="text1"/>
                      </w:rPr>
                      <m:t>i</m:t>
                    </w:del>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ins w:id="16" w:author="hoiyuen cheng" w:date="2023-11-13T19:46:00Z">
                          <w:rPr>
                            <w:rFonts w:ascii="Cambria Math" w:hAnsi="Cambria Math" w:cs="仿宋"/>
                            <w:color w:val="000000" w:themeColor="text1"/>
                          </w:rPr>
                          <m:t>j</m:t>
                        </w:ins>
                      </m:r>
                      <m:r>
                        <w:del w:id="17" w:author="hoiyuen cheng" w:date="2023-11-13T19:46:00Z">
                          <w:rPr>
                            <w:rFonts w:ascii="Cambria Math" w:hAnsi="Cambria Math" w:cs="仿宋"/>
                            <w:color w:val="000000" w:themeColor="text1"/>
                          </w:rPr>
                          <m:t>i</m:t>
                        </w:del>
                      </m:r>
                    </m:sub>
                  </m:sSub>
                </m:e>
              </m:nary>
            </m:den>
          </m:f>
        </m:oMath>
      </m:oMathPara>
    </w:p>
    <w:p w14:paraId="530826EC" w14:textId="77777777" w:rsidR="00381BAC" w:rsidRPr="00102B3E" w:rsidRDefault="00381BAC" w:rsidP="00381BAC">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7ACA09FE" w14:textId="77777777" w:rsidR="00381BAC" w:rsidRPr="00102B3E" w:rsidRDefault="00000000" w:rsidP="00381BAC">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33EE4272" w14:textId="77777777" w:rsidR="00381BAC" w:rsidRPr="00102B3E" w:rsidRDefault="00000000" w:rsidP="00381BAC">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5677DBEA" w14:textId="555AD0D3" w:rsidR="00463A36" w:rsidRDefault="00381BAC" w:rsidP="00463A36">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EA37C2">
        <w:rPr>
          <w:rFonts w:cs="仿宋" w:hint="eastAsia"/>
          <w:iCs/>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w:t>
      </w:r>
      <w:r w:rsidR="00CA0C8A">
        <w:rPr>
          <w:rFonts w:cs="仿宋" w:hint="eastAsia"/>
          <w:iCs/>
          <w:color w:val="000000" w:themeColor="text1"/>
        </w:rPr>
        <w:t>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w:t>
      </w:r>
      <w:r w:rsidR="00237FF2">
        <w:rPr>
          <w:rFonts w:cs="仿宋"/>
          <w:color w:val="000000" w:themeColor="text1"/>
        </w:rPr>
        <w:t>第一中间向量</w:t>
      </w:r>
      <w:r w:rsidR="005E1F48">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sidR="005E1F48">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sidR="005E1F48">
        <w:rPr>
          <w:rFonts w:cs="仿宋"/>
          <w:color w:val="000000" w:themeColor="text1"/>
        </w:rPr>
        <w:t>分别为</w:t>
      </w:r>
      <w:proofErr w:type="gramStart"/>
      <w:r w:rsidR="005E1F48">
        <w:rPr>
          <w:rFonts w:cs="仿宋"/>
          <w:color w:val="000000" w:themeColor="text1"/>
        </w:rPr>
        <w:t>第一多层</w:t>
      </w:r>
      <w:proofErr w:type="gramEnd"/>
      <w:r w:rsidR="005E1F48">
        <w:rPr>
          <w:rFonts w:cs="仿宋"/>
          <w:color w:val="000000" w:themeColor="text1"/>
        </w:rPr>
        <w:t>感知机的第一参数和第二参数</w:t>
      </w:r>
      <w:r w:rsidR="00237FF2">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sidR="00237FF2">
        <w:rPr>
          <w:rFonts w:cs="仿宋"/>
          <w:color w:val="000000" w:themeColor="text1"/>
        </w:rPr>
        <w:t>为第</w:t>
      </w:r>
      <w:r w:rsidR="00463A36">
        <w:rPr>
          <w:rFonts w:cs="仿宋"/>
          <w:color w:val="000000" w:themeColor="text1"/>
        </w:rPr>
        <w:t>二</w:t>
      </w:r>
      <w:r w:rsidR="00237FF2">
        <w:rPr>
          <w:rFonts w:cs="仿宋"/>
          <w:color w:val="000000" w:themeColor="text1"/>
        </w:rPr>
        <w:t>中间向量</w:t>
      </w:r>
      <w:r w:rsidR="005E1F48">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sidR="005E1F48">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sidR="005E1F48">
        <w:rPr>
          <w:rFonts w:cs="仿宋"/>
          <w:color w:val="000000" w:themeColor="text1"/>
        </w:rPr>
        <w:t>分别为</w:t>
      </w:r>
      <w:proofErr w:type="gramStart"/>
      <w:r w:rsidR="005E1F48">
        <w:rPr>
          <w:rFonts w:cs="仿宋"/>
          <w:color w:val="000000" w:themeColor="text1"/>
        </w:rPr>
        <w:t>第</w:t>
      </w:r>
      <w:r w:rsidR="005E1F48">
        <w:rPr>
          <w:rFonts w:cs="仿宋" w:hint="eastAsia"/>
          <w:color w:val="000000" w:themeColor="text1"/>
        </w:rPr>
        <w:t>二</w:t>
      </w:r>
      <w:r w:rsidR="005E1F48">
        <w:rPr>
          <w:rFonts w:cs="仿宋"/>
          <w:color w:val="000000" w:themeColor="text1"/>
        </w:rPr>
        <w:t>多层</w:t>
      </w:r>
      <w:proofErr w:type="gramEnd"/>
      <w:r w:rsidR="005E1F48">
        <w:rPr>
          <w:rFonts w:cs="仿宋"/>
          <w:color w:val="000000" w:themeColor="text1"/>
        </w:rPr>
        <w:t>感知机的第一参数和第二参数</w:t>
      </w:r>
      <w:r w:rsidR="00463A36">
        <w:rPr>
          <w:rFonts w:cs="仿宋" w:hint="eastAsia"/>
          <w:color w:val="000000" w:themeColor="text1"/>
        </w:rPr>
        <w:t>；</w:t>
      </w:r>
      <m:oMath>
        <m:r>
          <w:rPr>
            <w:rFonts w:ascii="Cambria Math" w:hAnsi="Cambria Math" w:cs="仿宋" w:hint="eastAsia"/>
            <w:color w:val="000000" w:themeColor="text1"/>
          </w:rPr>
          <m:t>z</m:t>
        </m:r>
      </m:oMath>
      <w:r w:rsidR="00463A36">
        <w:rPr>
          <w:rFonts w:cs="仿宋" w:hint="eastAsia"/>
          <w:color w:val="000000" w:themeColor="text1"/>
        </w:rPr>
        <w:t>为分类器的输入向量；</w:t>
      </w:r>
      <w:commentRangeStart w:id="18"/>
      <w:commentRangeStart w:id="19"/>
      <w:commentRangeStart w:id="20"/>
      <m:oMath>
        <m:sSub>
          <m:sSubPr>
            <m:ctrlPr>
              <w:del w:id="21" w:author="hoiyuen cheng" w:date="2023-11-13T19:48:00Z">
                <w:rPr>
                  <w:rFonts w:ascii="Cambria Math" w:hAnsi="Cambria Math" w:cs="仿宋"/>
                  <w:i/>
                  <w:iCs/>
                  <w:color w:val="FF0000"/>
                </w:rPr>
              </w:del>
            </m:ctrlPr>
          </m:sSubPr>
          <m:e>
            <m:r>
              <w:del w:id="22" w:author="hoiyuen cheng" w:date="2023-11-13T19:48:00Z">
                <w:rPr>
                  <w:rFonts w:ascii="Cambria Math" w:hAnsi="Cambria Math" w:cs="仿宋" w:hint="eastAsia"/>
                  <w:color w:val="FF0000"/>
                </w:rPr>
                <m:t>z</m:t>
              </w:del>
            </m:r>
          </m:e>
          <m:sub>
            <m:r>
              <w:del w:id="23" w:author="hoiyuen cheng" w:date="2023-11-13T19:46:00Z">
                <w:rPr>
                  <w:rFonts w:ascii="Cambria Math" w:hAnsi="Cambria Math" w:cs="仿宋"/>
                  <w:color w:val="FF0000"/>
                </w:rPr>
                <m:t>i</m:t>
              </w:del>
            </m:r>
          </m:sub>
        </m:sSub>
      </m:oMath>
      <w:del w:id="24" w:author="hoiyuen cheng" w:date="2023-11-13T19:48:00Z">
        <w:r w:rsidR="00463A36" w:rsidRPr="00E10DA7" w:rsidDel="00FB264E">
          <w:rPr>
            <w:rFonts w:cs="仿宋"/>
            <w:iCs/>
            <w:color w:val="FF0000"/>
          </w:rPr>
          <w:delText>为第</w:delText>
        </w:r>
        <w:r w:rsidR="00463A36" w:rsidRPr="00E10DA7" w:rsidDel="00FB264E">
          <w:rPr>
            <w:rFonts w:cs="仿宋"/>
            <w:iCs/>
            <w:color w:val="FF0000"/>
          </w:rPr>
          <w:delText>i</w:delText>
        </w:r>
        <w:r w:rsidR="00463A36" w:rsidRPr="00E10DA7" w:rsidDel="00FB264E">
          <w:rPr>
            <w:rFonts w:cs="仿宋"/>
            <w:iCs/>
            <w:color w:val="FF0000"/>
          </w:rPr>
          <w:delText>个</w:delText>
        </w:r>
        <w:r w:rsidR="00E10DA7" w:rsidRPr="00E10DA7" w:rsidDel="00FB264E">
          <w:rPr>
            <w:rFonts w:cs="仿宋"/>
            <w:iCs/>
            <w:color w:val="FF0000"/>
          </w:rPr>
          <w:delText>像素对应的分类器的</w:delText>
        </w:r>
        <w:r w:rsidR="00463A36" w:rsidRPr="00E10DA7" w:rsidDel="00FB264E">
          <w:rPr>
            <w:rFonts w:cs="仿宋"/>
            <w:iCs/>
            <w:color w:val="FF0000"/>
          </w:rPr>
          <w:delText>输入向量</w:delText>
        </w:r>
        <w:commentRangeEnd w:id="18"/>
        <w:r w:rsidR="00EA37C2" w:rsidDel="00FB264E">
          <w:rPr>
            <w:rStyle w:val="CommentReference"/>
          </w:rPr>
          <w:commentReference w:id="18"/>
        </w:r>
        <w:commentRangeEnd w:id="19"/>
        <w:r w:rsidR="005C0889" w:rsidDel="00FB264E">
          <w:rPr>
            <w:rStyle w:val="CommentReference"/>
          </w:rPr>
          <w:commentReference w:id="19"/>
        </w:r>
      </w:del>
      <w:commentRangeEnd w:id="20"/>
      <w:r w:rsidR="00FB264E">
        <w:rPr>
          <w:rStyle w:val="CommentReference"/>
        </w:rPr>
        <w:commentReference w:id="20"/>
      </w:r>
      <m:oMath>
        <m:r>
          <w:ins w:id="25" w:author="hoiyuen cheng" w:date="2023-11-13T19:49:00Z">
            <w:rPr>
              <w:rFonts w:ascii="Cambria Math" w:hAnsi="Cambria Math" w:cs="仿宋"/>
              <w:color w:val="FF0000"/>
            </w:rPr>
            <m:t>j</m:t>
          </w:ins>
        </m:r>
        <m:r>
          <w:ins w:id="26" w:author="hoiyuen cheng" w:date="2023-11-13T19:49:00Z">
            <w:rPr>
              <w:rFonts w:ascii="Cambria Math" w:hAnsi="Cambria Math"/>
              <w:color w:val="FF0000"/>
            </w:rPr>
            <m:t>=1</m:t>
          </w:ins>
        </m:r>
      </m:oMath>
      <w:ins w:id="27" w:author="hoiyuen cheng" w:date="2023-11-13T19:49:00Z">
        <w:r w:rsidR="00FB264E">
          <w:rPr>
            <w:iCs/>
            <w:color w:val="FF0000"/>
          </w:rPr>
          <w:t>时</w:t>
        </w:r>
        <w:r w:rsidR="00FB264E">
          <w:rPr>
            <w:rFonts w:hint="eastAsia"/>
            <w:iCs/>
            <w:color w:val="FF0000"/>
          </w:rPr>
          <w:t>，</w:t>
        </w:r>
      </w:ins>
      <m:oMath>
        <m:sSub>
          <m:sSubPr>
            <m:ctrlPr>
              <w:ins w:id="28" w:author="hoiyuen cheng" w:date="2023-11-13T19:49:00Z">
                <w:rPr>
                  <w:rFonts w:ascii="Cambria Math" w:hAnsi="Cambria Math"/>
                  <w:i/>
                  <w:iCs/>
                  <w:color w:val="FF0000"/>
                </w:rPr>
              </w:ins>
            </m:ctrlPr>
          </m:sSubPr>
          <m:e>
            <m:r>
              <w:ins w:id="29" w:author="hoiyuen cheng" w:date="2023-11-13T19:49:00Z">
                <w:rPr>
                  <w:rFonts w:ascii="Cambria Math" w:hAnsi="Cambria Math" w:hint="eastAsia"/>
                  <w:color w:val="FF0000"/>
                </w:rPr>
                <m:t>z</m:t>
              </w:ins>
            </m:r>
            <m:ctrlPr>
              <w:ins w:id="30" w:author="hoiyuen cheng" w:date="2023-11-13T19:49:00Z">
                <w:rPr>
                  <w:rFonts w:ascii="Cambria Math" w:hAnsi="Cambria Math" w:hint="eastAsia"/>
                  <w:i/>
                  <w:iCs/>
                  <w:color w:val="FF0000"/>
                </w:rPr>
              </w:ins>
            </m:ctrlPr>
          </m:e>
          <m:sub>
            <m:r>
              <w:ins w:id="31" w:author="hoiyuen cheng" w:date="2023-11-13T19:49:00Z">
                <w:rPr>
                  <w:rFonts w:ascii="Cambria Math" w:hAnsi="Cambria Math"/>
                  <w:color w:val="000000" w:themeColor="text1"/>
                </w:rPr>
                <m:t>1</m:t>
              </w:ins>
            </m:r>
          </m:sub>
        </m:sSub>
        <m:r>
          <w:ins w:id="32" w:author="hoiyuen cheng" w:date="2023-11-13T19:49:00Z">
            <w:rPr>
              <w:rFonts w:ascii="Cambria Math" w:hAnsi="Cambria Math"/>
              <w:color w:val="FF0000"/>
            </w:rPr>
            <m:t>=</m:t>
          </w:ins>
        </m:r>
        <m:sSub>
          <m:sSubPr>
            <m:ctrlPr>
              <w:ins w:id="33" w:author="hoiyuen cheng" w:date="2023-11-13T19:50:00Z">
                <w:rPr>
                  <w:rFonts w:ascii="Cambria Math" w:hAnsi="Cambria Math"/>
                  <w:i/>
                  <w:iCs/>
                  <w:color w:val="FF0000"/>
                </w:rPr>
              </w:ins>
            </m:ctrlPr>
          </m:sSubPr>
          <m:e>
            <m:r>
              <w:ins w:id="34" w:author="hoiyuen cheng" w:date="2023-11-13T19:49:00Z">
                <w:rPr>
                  <w:rFonts w:ascii="Cambria Math" w:hAnsi="Cambria Math"/>
                  <w:color w:val="FF0000"/>
                </w:rPr>
                <m:t>y</m:t>
              </w:ins>
            </m:r>
          </m:e>
          <m:sub>
            <m:r>
              <w:ins w:id="35" w:author="hoiyuen cheng" w:date="2023-11-13T19:50:00Z">
                <w:rPr>
                  <w:rFonts w:ascii="Cambria Math" w:hAnsi="Cambria Math"/>
                  <w:color w:val="FF0000"/>
                </w:rPr>
                <m:t>1</m:t>
              </w:ins>
            </m:r>
          </m:sub>
        </m:sSub>
      </m:oMath>
      <w:ins w:id="36" w:author="hoiyuen cheng" w:date="2023-11-13T19:51:00Z">
        <w:r w:rsidR="00FB264E">
          <w:rPr>
            <w:rFonts w:hint="eastAsia"/>
            <w:iCs/>
            <w:color w:val="FF0000"/>
          </w:rPr>
          <w:t>，</w:t>
        </w:r>
      </w:ins>
      <m:oMath>
        <m:r>
          <w:ins w:id="37" w:author="hoiyuen cheng" w:date="2023-11-13T19:51:00Z">
            <w:rPr>
              <w:rFonts w:ascii="Cambria Math" w:hAnsi="Cambria Math" w:cs="仿宋"/>
              <w:color w:val="FF0000"/>
            </w:rPr>
            <m:t>j</m:t>
          </w:ins>
        </m:r>
        <m:r>
          <w:ins w:id="38" w:author="hoiyuen cheng" w:date="2023-11-13T19:51:00Z">
            <w:rPr>
              <w:rFonts w:ascii="Cambria Math" w:hAnsi="Cambria Math"/>
              <w:color w:val="FF0000"/>
            </w:rPr>
            <m:t>=</m:t>
          </w:ins>
        </m:r>
        <m:r>
          <w:ins w:id="39" w:author="hoiyuen cheng" w:date="2023-11-13T19:51:00Z">
            <w:rPr>
              <w:rFonts w:ascii="Cambria Math" w:hAnsi="Cambria Math"/>
              <w:color w:val="FF0000"/>
            </w:rPr>
            <m:t>2</m:t>
          </w:ins>
        </m:r>
      </m:oMath>
      <w:ins w:id="40" w:author="hoiyuen cheng" w:date="2023-11-13T19:51:00Z">
        <w:r w:rsidR="00FB264E">
          <w:rPr>
            <w:iCs/>
            <w:color w:val="FF0000"/>
          </w:rPr>
          <w:t>时</w:t>
        </w:r>
        <w:r w:rsidR="00FB264E">
          <w:rPr>
            <w:rFonts w:hint="eastAsia"/>
            <w:iCs/>
            <w:color w:val="FF0000"/>
          </w:rPr>
          <w:t>，</w:t>
        </w:r>
      </w:ins>
      <m:oMath>
        <m:sSub>
          <m:sSubPr>
            <m:ctrlPr>
              <w:ins w:id="41" w:author="hoiyuen cheng" w:date="2023-11-13T19:51:00Z">
                <w:rPr>
                  <w:rFonts w:ascii="Cambria Math" w:hAnsi="Cambria Math"/>
                  <w:i/>
                  <w:iCs/>
                  <w:color w:val="FF0000"/>
                </w:rPr>
              </w:ins>
            </m:ctrlPr>
          </m:sSubPr>
          <m:e>
            <m:r>
              <w:ins w:id="42" w:author="hoiyuen cheng" w:date="2023-11-13T19:51:00Z">
                <w:rPr>
                  <w:rFonts w:ascii="Cambria Math" w:hAnsi="Cambria Math" w:hint="eastAsia"/>
                  <w:color w:val="FF0000"/>
                </w:rPr>
                <m:t>z</m:t>
              </w:ins>
            </m:r>
            <m:ctrlPr>
              <w:ins w:id="43" w:author="hoiyuen cheng" w:date="2023-11-13T19:51:00Z">
                <w:rPr>
                  <w:rFonts w:ascii="Cambria Math" w:hAnsi="Cambria Math" w:hint="eastAsia"/>
                  <w:i/>
                  <w:iCs/>
                  <w:color w:val="FF0000"/>
                </w:rPr>
              </w:ins>
            </m:ctrlPr>
          </m:e>
          <m:sub>
            <m:r>
              <w:ins w:id="44" w:author="hoiyuen cheng" w:date="2023-11-13T19:51:00Z">
                <w:rPr>
                  <w:rFonts w:ascii="Cambria Math" w:hAnsi="Cambria Math"/>
                  <w:color w:val="000000" w:themeColor="text1"/>
                </w:rPr>
                <m:t>2</m:t>
              </w:ins>
            </m:r>
          </m:sub>
        </m:sSub>
        <m:r>
          <w:ins w:id="45" w:author="hoiyuen cheng" w:date="2023-11-13T19:51:00Z">
            <w:rPr>
              <w:rFonts w:ascii="Cambria Math" w:hAnsi="Cambria Math"/>
              <w:color w:val="FF0000"/>
            </w:rPr>
            <m:t>=</m:t>
          </w:ins>
        </m:r>
        <m:sSub>
          <m:sSubPr>
            <m:ctrlPr>
              <w:ins w:id="46" w:author="hoiyuen cheng" w:date="2023-11-13T19:51:00Z">
                <w:rPr>
                  <w:rFonts w:ascii="Cambria Math" w:hAnsi="Cambria Math"/>
                  <w:i/>
                  <w:iCs/>
                  <w:color w:val="FF0000"/>
                </w:rPr>
              </w:ins>
            </m:ctrlPr>
          </m:sSubPr>
          <m:e>
            <m:r>
              <w:ins w:id="47" w:author="hoiyuen cheng" w:date="2023-11-13T19:51:00Z">
                <w:rPr>
                  <w:rFonts w:ascii="Cambria Math" w:hAnsi="Cambria Math"/>
                  <w:color w:val="FF0000"/>
                </w:rPr>
                <m:t>y</m:t>
              </w:ins>
            </m:r>
          </m:e>
          <m:sub>
            <m:r>
              <w:ins w:id="48" w:author="hoiyuen cheng" w:date="2023-11-13T19:51:00Z">
                <w:rPr>
                  <w:rFonts w:ascii="Cambria Math" w:hAnsi="Cambria Math"/>
                  <w:color w:val="FF0000"/>
                </w:rPr>
                <m:t>2</m:t>
              </w:ins>
            </m:r>
          </m:sub>
        </m:sSub>
      </m:oMath>
      <w:r w:rsidR="00463A36">
        <w:rPr>
          <w:rFonts w:cs="仿宋" w:hint="eastAsia"/>
          <w:iCs/>
          <w:color w:val="000000" w:themeColor="text1"/>
        </w:rPr>
        <w:t>。</w:t>
      </w:r>
    </w:p>
    <w:p w14:paraId="4F3C8B4E" w14:textId="77777777" w:rsidR="002D4A88" w:rsidRDefault="005E1F48" w:rsidP="00463A36">
      <w:pPr>
        <w:tabs>
          <w:tab w:val="left" w:pos="3930"/>
        </w:tabs>
        <w:ind w:firstLine="480"/>
        <w:rPr>
          <w:color w:val="FF0000"/>
        </w:rPr>
      </w:pPr>
      <w:r>
        <w:t>6.</w:t>
      </w:r>
      <w:r w:rsidR="00F14BE0">
        <w:t>根据权利要求</w:t>
      </w:r>
      <w:r w:rsidR="00F14BE0">
        <w:rPr>
          <w:rFonts w:hint="eastAsia"/>
        </w:rPr>
        <w:t>3~</w:t>
      </w:r>
      <w:r w:rsidR="00F14BE0">
        <w:t>5</w:t>
      </w:r>
      <w:r w:rsidR="00F14BE0">
        <w:t>任意一项中</w:t>
      </w:r>
      <w:r w:rsidR="00F14BE0">
        <w:rPr>
          <w:rFonts w:hint="eastAsia"/>
        </w:rPr>
        <w:t>所述的一种</w:t>
      </w:r>
      <w:r w:rsidR="00F14BE0" w:rsidRPr="006251EB">
        <w:rPr>
          <w:rFonts w:hint="eastAsia"/>
        </w:rPr>
        <w:t>基于深度卷积神经网络的乳腺癌超声图像分析方法</w:t>
      </w:r>
      <w:r w:rsidR="00F14BE0">
        <w:rPr>
          <w:rFonts w:hint="eastAsia"/>
        </w:rPr>
        <w:t>，其特征在于，所述</w:t>
      </w:r>
      <w:commentRangeStart w:id="49"/>
      <w:commentRangeStart w:id="50"/>
      <w:r w:rsidR="00165849">
        <w:rPr>
          <w:rFonts w:hint="eastAsia"/>
        </w:rPr>
        <w:t>第一卷积平滑模块和第二卷积平滑模块</w:t>
      </w:r>
      <w:commentRangeEnd w:id="49"/>
      <w:r w:rsidR="00307487">
        <w:rPr>
          <w:rStyle w:val="CommentReference"/>
        </w:rPr>
        <w:commentReference w:id="49"/>
      </w:r>
      <w:commentRangeEnd w:id="50"/>
      <w:r w:rsidR="00E47780">
        <w:rPr>
          <w:rStyle w:val="CommentReference"/>
        </w:rPr>
        <w:commentReference w:id="50"/>
      </w:r>
      <w:r w:rsidR="00165849">
        <w:rPr>
          <w:rFonts w:hint="eastAsia"/>
        </w:rPr>
        <w:t>中，</w:t>
      </w:r>
      <w:r w:rsidR="00165849" w:rsidRPr="00E31824">
        <w:rPr>
          <w:rFonts w:hint="eastAsia"/>
          <w:color w:val="FF0000"/>
        </w:rPr>
        <w:t>平滑卷积层</w:t>
      </w:r>
      <w:r w:rsidR="00165849" w:rsidRPr="00E31824">
        <w:rPr>
          <w:rFonts w:hint="eastAsia"/>
          <w:color w:val="FF0000"/>
        </w:rPr>
        <w:t>1</w:t>
      </w:r>
      <w:r w:rsidR="00165849" w:rsidRPr="00E31824">
        <w:rPr>
          <w:rFonts w:hint="eastAsia"/>
          <w:color w:val="FF0000"/>
        </w:rPr>
        <w:t>和平滑卷积层</w:t>
      </w:r>
      <w:r w:rsidR="00165849" w:rsidRPr="00E31824">
        <w:rPr>
          <w:color w:val="FF0000"/>
        </w:rPr>
        <w:t>3</w:t>
      </w:r>
      <w:r w:rsidR="00165849" w:rsidRPr="00E31824">
        <w:rPr>
          <w:rFonts w:hint="eastAsia"/>
          <w:color w:val="FF0000"/>
        </w:rPr>
        <w:t>的输入通道为</w:t>
      </w:r>
      <w:r w:rsidR="00165849">
        <w:rPr>
          <w:color w:val="FF0000"/>
        </w:rPr>
        <w:t>1</w:t>
      </w:r>
      <w:r w:rsidR="00165849" w:rsidRPr="00E31824">
        <w:rPr>
          <w:rFonts w:hint="eastAsia"/>
          <w:color w:val="FF0000"/>
        </w:rPr>
        <w:t>、输出通道为</w:t>
      </w:r>
      <w:r w:rsidR="00165849">
        <w:rPr>
          <w:color w:val="FF0000"/>
        </w:rPr>
        <w:t>2</w:t>
      </w:r>
      <w:r w:rsidR="00165849">
        <w:rPr>
          <w:rFonts w:hint="eastAsia"/>
          <w:color w:val="FF0000"/>
        </w:rPr>
        <w:t>；</w:t>
      </w:r>
      <w:r w:rsidR="00165849" w:rsidRPr="00E31824">
        <w:rPr>
          <w:rFonts w:hint="eastAsia"/>
          <w:color w:val="FF0000"/>
        </w:rPr>
        <w:t>平滑卷积层</w:t>
      </w:r>
      <w:r w:rsidR="00165849" w:rsidRPr="00E31824">
        <w:rPr>
          <w:color w:val="FF0000"/>
        </w:rPr>
        <w:t>2</w:t>
      </w:r>
      <w:r w:rsidR="00165849" w:rsidRPr="00E31824">
        <w:rPr>
          <w:color w:val="FF0000"/>
        </w:rPr>
        <w:t>和</w:t>
      </w:r>
      <w:r w:rsidR="00165849" w:rsidRPr="00E31824">
        <w:rPr>
          <w:rFonts w:hint="eastAsia"/>
          <w:color w:val="FF0000"/>
        </w:rPr>
        <w:t>平滑卷积层</w:t>
      </w:r>
      <w:r w:rsidR="00165849" w:rsidRPr="00E31824">
        <w:rPr>
          <w:rFonts w:hint="eastAsia"/>
          <w:color w:val="FF0000"/>
        </w:rPr>
        <w:t>4</w:t>
      </w:r>
      <w:r w:rsidR="00165849" w:rsidRPr="00E31824">
        <w:rPr>
          <w:color w:val="FF0000"/>
        </w:rPr>
        <w:t>的</w:t>
      </w:r>
      <w:r w:rsidR="00165849" w:rsidRPr="00E31824">
        <w:rPr>
          <w:rFonts w:hint="eastAsia"/>
          <w:color w:val="FF0000"/>
        </w:rPr>
        <w:t>输入通道为</w:t>
      </w:r>
      <w:r w:rsidR="00165849">
        <w:rPr>
          <w:color w:val="FF0000"/>
        </w:rPr>
        <w:t>2</w:t>
      </w:r>
      <w:r w:rsidR="00165849" w:rsidRPr="00E31824">
        <w:rPr>
          <w:rFonts w:hint="eastAsia"/>
          <w:color w:val="FF0000"/>
        </w:rPr>
        <w:t>，</w:t>
      </w:r>
      <w:proofErr w:type="gramStart"/>
      <w:r w:rsidR="00165849" w:rsidRPr="00E31824">
        <w:rPr>
          <w:rFonts w:hint="eastAsia"/>
          <w:color w:val="FF0000"/>
        </w:rPr>
        <w:t>输出通道为</w:t>
      </w:r>
      <w:r w:rsidR="00165849">
        <w:rPr>
          <w:color w:val="FF0000"/>
        </w:rPr>
        <w:t>1</w:t>
      </w:r>
      <w:r w:rsidR="002D4A88">
        <w:rPr>
          <w:rFonts w:hint="eastAsia"/>
          <w:color w:val="FF0000"/>
        </w:rPr>
        <w:t>；</w:t>
      </w:r>
      <w:proofErr w:type="gramEnd"/>
    </w:p>
    <w:p w14:paraId="60B90D5F" w14:textId="77777777" w:rsidR="00463A36" w:rsidRDefault="002D4A88" w:rsidP="00463A36">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sidR="00165849">
        <w:rPr>
          <w:rFonts w:hint="eastAsia"/>
          <w:color w:val="FF0000"/>
        </w:rPr>
        <w:t>。</w:t>
      </w:r>
    </w:p>
    <w:p w14:paraId="3642CDC7" w14:textId="77777777" w:rsidR="00165849" w:rsidRDefault="00165849" w:rsidP="00463A36">
      <w:pPr>
        <w:tabs>
          <w:tab w:val="left" w:pos="3930"/>
        </w:tabs>
        <w:ind w:firstLine="480"/>
      </w:pPr>
      <w:r>
        <w:rPr>
          <w:rFonts w:hint="eastAsia"/>
        </w:rPr>
        <w:t>7</w:t>
      </w:r>
      <w:r>
        <w:t>.</w:t>
      </w:r>
      <w:r w:rsidR="00B14921">
        <w:t>根据</w:t>
      </w:r>
      <w:r w:rsidR="00B12D83">
        <w:t>权利要求</w:t>
      </w:r>
      <w:r w:rsidR="00B14921">
        <w:t>6</w:t>
      </w:r>
      <w:r w:rsidR="00B14921">
        <w:t>所述的</w:t>
      </w:r>
      <w:r w:rsidR="00B12D83">
        <w:rPr>
          <w:rFonts w:hint="eastAsia"/>
        </w:rPr>
        <w:t>一种</w:t>
      </w:r>
      <w:r w:rsidR="00B12D83" w:rsidRPr="006251EB">
        <w:rPr>
          <w:rFonts w:hint="eastAsia"/>
        </w:rPr>
        <w:t>基于深度卷积神经网络的乳腺癌超声图像分析方法</w:t>
      </w:r>
      <w:r w:rsidR="00B12D83">
        <w:rPr>
          <w:rFonts w:hint="eastAsia"/>
        </w:rPr>
        <w:t>，其特征在于，所述步骤</w:t>
      </w:r>
      <w:r w:rsidR="00B12D83">
        <w:rPr>
          <w:rFonts w:hint="eastAsia"/>
        </w:rPr>
        <w:t>S</w:t>
      </w:r>
      <w:r w:rsidR="00B12D83">
        <w:t>2</w:t>
      </w:r>
      <w:r w:rsidR="00B12D83">
        <w:t>中</w:t>
      </w:r>
      <w:r w:rsidR="00EB7D7A">
        <w:t>的</w:t>
      </w:r>
      <w:r w:rsidR="00EB7D7A">
        <w:rPr>
          <w:rFonts w:hint="eastAsia"/>
        </w:rPr>
        <w:t>结节类型二次分类网络具体结构为：</w:t>
      </w:r>
    </w:p>
    <w:p w14:paraId="3BDD2415" w14:textId="77777777" w:rsidR="00EB7D7A" w:rsidRDefault="00EB7D7A" w:rsidP="00463A36">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2DBE1CD6" w14:textId="77777777" w:rsidR="00EB7D7A" w:rsidRDefault="00EB7D7A" w:rsidP="00463A36">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w:t>
      </w:r>
      <w:r w:rsidR="00111463">
        <w:rPr>
          <w:rFonts w:hint="eastAsia"/>
        </w:rPr>
        <w:t>结节类型初步分类网络的分类器的输出连接；</w:t>
      </w:r>
      <w:proofErr w:type="gramStart"/>
      <w:r w:rsidR="00111463">
        <w:rPr>
          <w:rFonts w:hint="eastAsia"/>
        </w:rPr>
        <w:t>第三多层</w:t>
      </w:r>
      <w:proofErr w:type="gramEnd"/>
      <w:r w:rsidR="00111463">
        <w:rPr>
          <w:rFonts w:hint="eastAsia"/>
        </w:rPr>
        <w:t>感知机和</w:t>
      </w:r>
      <w:proofErr w:type="gramStart"/>
      <w:r w:rsidR="00111463">
        <w:rPr>
          <w:rFonts w:hint="eastAsia"/>
        </w:rPr>
        <w:t>第四多层</w:t>
      </w:r>
      <w:proofErr w:type="gramEnd"/>
      <w:r w:rsidR="00111463">
        <w:rPr>
          <w:rFonts w:hint="eastAsia"/>
        </w:rPr>
        <w:t>感知机的输出均与二次分类器的输入连接；</w:t>
      </w:r>
    </w:p>
    <w:p w14:paraId="71650419" w14:textId="77777777" w:rsidR="00111463" w:rsidRDefault="00111463" w:rsidP="00463A36">
      <w:pPr>
        <w:tabs>
          <w:tab w:val="left" w:pos="3930"/>
        </w:tabs>
        <w:ind w:firstLine="480"/>
      </w:pPr>
      <w:r>
        <w:t>所述</w:t>
      </w:r>
      <w:r>
        <w:rPr>
          <w:rFonts w:hint="eastAsia"/>
        </w:rPr>
        <w:t>二次分类器的输出具体为：</w:t>
      </w:r>
    </w:p>
    <w:p w14:paraId="4B5B226D" w14:textId="77777777" w:rsidR="00111463" w:rsidRDefault="00ED068B" w:rsidP="00463A36">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02448672" w14:textId="77777777" w:rsidR="002831B9" w:rsidRPr="002831B9" w:rsidRDefault="00000000" w:rsidP="002831B9">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19E66489" w14:textId="77777777" w:rsidR="002831B9" w:rsidRPr="00650D9E" w:rsidRDefault="00000000" w:rsidP="002831B9">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36AB9A30" w14:textId="77777777" w:rsidR="009758F8" w:rsidRPr="009758F8" w:rsidRDefault="00ED068B" w:rsidP="00463A36">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sidR="002831B9">
        <w:rPr>
          <w:rFonts w:hint="eastAsia"/>
          <w:iCs/>
          <w:color w:val="000000" w:themeColor="text1"/>
        </w:rPr>
        <w:t>第三多层</w:t>
      </w:r>
      <w:proofErr w:type="gramEnd"/>
      <w:r w:rsidR="002831B9">
        <w:rPr>
          <w:rFonts w:hint="eastAsia"/>
          <w:iCs/>
          <w:color w:val="000000" w:themeColor="text1"/>
        </w:rPr>
        <w:t>感知机的输出；</w:t>
      </w:r>
      <m:oMath>
        <m:r>
          <w:rPr>
            <w:rFonts w:ascii="Cambria Math" w:hAnsi="Cambria Math" w:cs="仿宋"/>
            <w:color w:val="000000" w:themeColor="text1"/>
          </w:rPr>
          <m:t>Mask</m:t>
        </m:r>
      </m:oMath>
      <w:r w:rsidR="002831B9">
        <w:rPr>
          <w:rFonts w:hint="eastAsia"/>
          <w:iCs/>
          <w:color w:val="000000" w:themeColor="text1"/>
        </w:rPr>
        <w:t>为结节图像分割结果；</w:t>
      </w:r>
      <m:oMath>
        <m:r>
          <w:rPr>
            <w:rFonts w:ascii="Cambria Math" w:hAnsi="Cambria Math" w:cs="仿宋"/>
            <w:color w:val="000000" w:themeColor="text1"/>
          </w:rPr>
          <m:t>h</m:t>
        </m:r>
      </m:oMath>
      <w:r w:rsidR="002831B9">
        <w:rPr>
          <w:rFonts w:hint="eastAsia"/>
          <w:iCs/>
          <w:color w:val="000000" w:themeColor="text1"/>
        </w:rPr>
        <w:t>为非线性函数；</w:t>
      </w:r>
      <m:oMath>
        <m:r>
          <w:rPr>
            <w:rFonts w:ascii="Cambria Math" w:hAnsi="Cambria Math" w:cs="仿宋"/>
            <w:color w:val="000000" w:themeColor="text1"/>
          </w:rPr>
          <m:t>MLP</m:t>
        </m:r>
      </m:oMath>
      <w:r w:rsidR="002831B9">
        <w:rPr>
          <w:rFonts w:hint="eastAsia"/>
          <w:iCs/>
          <w:color w:val="000000" w:themeColor="text1"/>
        </w:rPr>
        <w:t>为多层感知机；</w:t>
      </w:r>
      <m:oMath>
        <m:r>
          <w:rPr>
            <w:rFonts w:ascii="Cambria Math" w:hAnsi="Cambria Math" w:cs="仿宋"/>
            <w:color w:val="000000" w:themeColor="text1"/>
          </w:rPr>
          <m:t>class</m:t>
        </m:r>
      </m:oMath>
      <w:r w:rsidR="009758F8">
        <w:rPr>
          <w:rFonts w:hint="eastAsia"/>
          <w:iCs/>
          <w:color w:val="000000" w:themeColor="text1"/>
        </w:rPr>
        <w:t>为</w:t>
      </w:r>
      <w:r w:rsidR="009758F8">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sidR="002831B9">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sidR="002831B9">
        <w:rPr>
          <w:iCs/>
          <w:color w:val="000000" w:themeColor="text1"/>
        </w:rPr>
        <w:t>分别</w:t>
      </w:r>
      <w:r w:rsidR="009758F8">
        <w:rPr>
          <w:iCs/>
          <w:color w:val="000000" w:themeColor="text1"/>
        </w:rPr>
        <w:t>为</w:t>
      </w:r>
      <w:r w:rsidR="002831B9" w:rsidRPr="002831B9">
        <w:rPr>
          <w:rFonts w:hint="eastAsia"/>
          <w:iCs/>
          <w:color w:val="000000" w:themeColor="text1"/>
        </w:rPr>
        <w:t>良</w:t>
      </w:r>
      <w:r w:rsidR="002831B9">
        <w:rPr>
          <w:rFonts w:hint="eastAsia"/>
          <w:iCs/>
          <w:color w:val="000000" w:themeColor="text1"/>
        </w:rPr>
        <w:t>性和</w:t>
      </w:r>
      <w:r w:rsidR="002831B9" w:rsidRPr="002831B9">
        <w:rPr>
          <w:rFonts w:hint="eastAsia"/>
          <w:iCs/>
          <w:color w:val="000000" w:themeColor="text1"/>
        </w:rPr>
        <w:t>恶性结节</w:t>
      </w:r>
      <w:r w:rsidR="002831B9">
        <w:rPr>
          <w:rFonts w:hint="eastAsia"/>
          <w:iCs/>
          <w:color w:val="000000" w:themeColor="text1"/>
        </w:rPr>
        <w:t>的初步预测结果</w:t>
      </w:r>
      <w:r w:rsidR="009758F8">
        <w:rPr>
          <w:rFonts w:hint="eastAsia"/>
          <w:iCs/>
          <w:color w:val="000000" w:themeColor="text1"/>
        </w:rPr>
        <w:t>。</w:t>
      </w:r>
    </w:p>
    <w:p w14:paraId="7046F9AD" w14:textId="77777777" w:rsidR="00381BAC" w:rsidRDefault="00111463" w:rsidP="00381BAC">
      <w:pPr>
        <w:tabs>
          <w:tab w:val="left" w:pos="3930"/>
        </w:tabs>
        <w:ind w:firstLine="480"/>
      </w:pPr>
      <w:r>
        <w:rPr>
          <w:rFonts w:hint="eastAsia"/>
        </w:rPr>
        <w:t>8</w:t>
      </w:r>
      <w:r>
        <w:t>.</w:t>
      </w:r>
      <w:r w:rsidR="002C6B94">
        <w:t>根据权利要求</w:t>
      </w:r>
      <w:r w:rsidR="002C6B94">
        <w:rPr>
          <w:rFonts w:hint="eastAsia"/>
        </w:rPr>
        <w:t>7</w:t>
      </w:r>
      <w:r w:rsidR="002C6B94">
        <w:rPr>
          <w:rFonts w:hint="eastAsia"/>
        </w:rPr>
        <w:t>所述的一种</w:t>
      </w:r>
      <w:r w:rsidR="002C6B94" w:rsidRPr="006251EB">
        <w:rPr>
          <w:rFonts w:hint="eastAsia"/>
        </w:rPr>
        <w:t>基于深度卷积神经网络的乳腺癌超声图像分析方法</w:t>
      </w:r>
      <w:r w:rsidR="002C6B94">
        <w:rPr>
          <w:rFonts w:hint="eastAsia"/>
        </w:rPr>
        <w:t>，其特征在于，所述步骤</w:t>
      </w:r>
      <w:r w:rsidR="002C6B94">
        <w:rPr>
          <w:rFonts w:hint="eastAsia"/>
        </w:rPr>
        <w:t>S</w:t>
      </w:r>
      <w:r w:rsidR="002C6B94">
        <w:t>3</w:t>
      </w:r>
      <w:r w:rsidR="002C6B94">
        <w:t>中</w:t>
      </w:r>
      <w:r w:rsidR="002C6B94">
        <w:rPr>
          <w:rFonts w:hint="eastAsia"/>
        </w:rPr>
        <w:t>，</w:t>
      </w:r>
      <w:r w:rsidR="002C6B94">
        <w:t>对</w:t>
      </w:r>
      <w:r w:rsidR="002C6B94" w:rsidRPr="005851BA">
        <w:rPr>
          <w:rFonts w:hint="eastAsia"/>
        </w:rPr>
        <w:t>结节图像</w:t>
      </w:r>
      <w:r w:rsidR="002C6B94">
        <w:rPr>
          <w:rFonts w:hint="eastAsia"/>
        </w:rPr>
        <w:t>分割网络迭代训练时，利用</w:t>
      </w:r>
      <w:r w:rsidR="002C6B94" w:rsidRPr="002C6B94">
        <w:rPr>
          <w:rFonts w:hint="eastAsia"/>
        </w:rPr>
        <w:t>Tversky</w:t>
      </w:r>
      <w:r w:rsidR="002C6B94" w:rsidRPr="002C6B94">
        <w:rPr>
          <w:rFonts w:hint="eastAsia"/>
        </w:rPr>
        <w:t>损失函数</w:t>
      </w:r>
      <w:r w:rsidR="002C6B94">
        <w:rPr>
          <w:rFonts w:hint="eastAsia"/>
        </w:rPr>
        <w:t>进行训练；</w:t>
      </w:r>
    </w:p>
    <w:p w14:paraId="6DE564AC" w14:textId="77777777" w:rsidR="002C6B94" w:rsidRPr="002C6B94" w:rsidRDefault="002C6B94" w:rsidP="002C6B94">
      <w:pPr>
        <w:tabs>
          <w:tab w:val="left" w:pos="3930"/>
        </w:tabs>
        <w:ind w:firstLine="480"/>
      </w:pPr>
      <w:r>
        <w:rPr>
          <w:rFonts w:hint="eastAsia"/>
        </w:rPr>
        <w:t>所述</w:t>
      </w:r>
      <w:r w:rsidRPr="002C6B94">
        <w:rPr>
          <w:rFonts w:hint="eastAsia"/>
        </w:rPr>
        <w:t>T</w:t>
      </w:r>
      <w:r w:rsidRPr="002C6B94">
        <w:t>versky</w:t>
      </w:r>
      <w:r w:rsidRPr="002C6B94">
        <w:rPr>
          <w:rFonts w:hint="eastAsia"/>
        </w:rPr>
        <w:t>损失函数</w:t>
      </w:r>
      <w:r>
        <w:rPr>
          <w:rFonts w:hint="eastAsia"/>
        </w:rPr>
        <w:t>具体为</w:t>
      </w:r>
      <w:r w:rsidRPr="002C6B94">
        <w:rPr>
          <w:rFonts w:hint="eastAsia"/>
        </w:rPr>
        <w:t>：</w:t>
      </w:r>
    </w:p>
    <w:p w14:paraId="1453FA05" w14:textId="77777777" w:rsidR="002C6B94" w:rsidRPr="002C6B94" w:rsidRDefault="00000000" w:rsidP="002C6B94">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74AB5C11" w14:textId="77777777" w:rsidR="002C6B94" w:rsidRDefault="002C6B94" w:rsidP="002C6B94">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sidR="00E10DA7">
        <w:rPr>
          <w:rFonts w:hint="eastAsia"/>
        </w:rPr>
        <w:t>真实</w:t>
      </w:r>
      <w:r w:rsidRPr="002C6B94">
        <w:rPr>
          <w:rFonts w:hint="eastAsia"/>
        </w:rPr>
        <w:t>结节</w:t>
      </w:r>
      <w:proofErr w:type="gramStart"/>
      <w:r w:rsidRPr="002C6B94">
        <w:rPr>
          <w:rFonts w:hint="eastAsia"/>
        </w:rPr>
        <w:t>图像</w:t>
      </w:r>
      <w:r w:rsidR="006F757F" w:rsidRPr="002C6B94">
        <w:rPr>
          <w:rFonts w:hint="eastAsia"/>
        </w:rPr>
        <w:t>第</w:t>
      </w:r>
      <w:proofErr w:type="spellStart"/>
      <w:proofErr w:type="gramEnd"/>
      <w:r w:rsidR="006F757F">
        <w:rPr>
          <w:rFonts w:hint="eastAsia"/>
        </w:rPr>
        <w:t>i</w:t>
      </w:r>
      <w:proofErr w:type="spellEnd"/>
      <w:proofErr w:type="gramStart"/>
      <w:r w:rsidR="006F757F" w:rsidRPr="002C6B94">
        <w:rPr>
          <w:rFonts w:hint="eastAsia"/>
        </w:rPr>
        <w:t>个</w:t>
      </w:r>
      <w:proofErr w:type="gramEnd"/>
      <w:r w:rsidR="006F757F" w:rsidRPr="002C6B94">
        <w:rPr>
          <w:rFonts w:hint="eastAsia"/>
        </w:rPr>
        <w:t>像素</w:t>
      </w:r>
      <w:r w:rsidR="007E530D">
        <w:rPr>
          <w:rFonts w:hint="eastAsia"/>
        </w:rPr>
        <w:t>是恶性结节的概率，</w:t>
      </w:r>
      <w:r w:rsidR="006F757F">
        <w:rPr>
          <w:rFonts w:hint="eastAsia"/>
        </w:rPr>
        <w:t>为</w:t>
      </w:r>
      <w:r w:rsidR="006F757F">
        <w:rPr>
          <w:rFonts w:hint="eastAsia"/>
        </w:rPr>
        <w:t>1</w:t>
      </w:r>
      <w:r w:rsidR="006F757F">
        <w:rPr>
          <w:rFonts w:hint="eastAsia"/>
        </w:rPr>
        <w:t>表示</w:t>
      </w:r>
      <w:r w:rsidR="00E10DA7">
        <w:rPr>
          <w:rFonts w:hint="eastAsia"/>
        </w:rPr>
        <w:t>恶性结节</w:t>
      </w:r>
      <w:r w:rsidR="006F757F">
        <w:rPr>
          <w:rFonts w:hint="eastAsia"/>
        </w:rPr>
        <w:t>，</w:t>
      </w:r>
      <w:r w:rsidRPr="002C6B94">
        <w:rPr>
          <w:rFonts w:hint="eastAsia"/>
        </w:rPr>
        <w:t>为</w:t>
      </w:r>
      <w:r w:rsidRPr="002C6B94">
        <w:rPr>
          <w:rFonts w:hint="eastAsia"/>
        </w:rPr>
        <w:t>0</w:t>
      </w:r>
      <w:r w:rsidR="006F757F">
        <w:rPr>
          <w:rFonts w:hint="eastAsia"/>
        </w:rPr>
        <w:t>表示良性结节</w:t>
      </w:r>
      <w:r w:rsidR="00E10DA7">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sidR="00E10DA7">
        <w:rPr>
          <w:rFonts w:hint="eastAsia"/>
        </w:rPr>
        <w:t>真实</w:t>
      </w:r>
      <w:r w:rsidR="00E10DA7" w:rsidRPr="002C6B94">
        <w:rPr>
          <w:rFonts w:hint="eastAsia"/>
        </w:rPr>
        <w:t>结节</w:t>
      </w:r>
      <w:proofErr w:type="gramStart"/>
      <w:r w:rsidR="00E10DA7" w:rsidRPr="002C6B94">
        <w:rPr>
          <w:rFonts w:hint="eastAsia"/>
        </w:rPr>
        <w:t>图像</w:t>
      </w:r>
      <w:r w:rsidRPr="002C6B94">
        <w:rPr>
          <w:rFonts w:hint="eastAsia"/>
        </w:rPr>
        <w:t>第</w:t>
      </w:r>
      <w:proofErr w:type="spellStart"/>
      <w:proofErr w:type="gramEnd"/>
      <w:r w:rsidR="006F757F">
        <w:rPr>
          <w:rFonts w:hint="eastAsia"/>
        </w:rPr>
        <w:t>i</w:t>
      </w:r>
      <w:proofErr w:type="spellEnd"/>
      <w:proofErr w:type="gramStart"/>
      <w:r w:rsidRPr="002C6B94">
        <w:rPr>
          <w:rFonts w:hint="eastAsia"/>
        </w:rPr>
        <w:t>个</w:t>
      </w:r>
      <w:proofErr w:type="gramEnd"/>
      <w:r w:rsidRPr="002C6B94">
        <w:rPr>
          <w:rFonts w:hint="eastAsia"/>
        </w:rPr>
        <w:t>像素是</w:t>
      </w:r>
      <w:r w:rsidR="007E530D">
        <w:rPr>
          <w:rFonts w:hint="eastAsia"/>
        </w:rPr>
        <w:t>良</w:t>
      </w:r>
      <w:r w:rsidR="006F757F">
        <w:rPr>
          <w:rFonts w:hint="eastAsia"/>
        </w:rPr>
        <w:t>性结节</w:t>
      </w:r>
      <w:r w:rsidR="007E530D">
        <w:rPr>
          <w:rFonts w:hint="eastAsia"/>
        </w:rPr>
        <w:t>的概率，为</w:t>
      </w:r>
      <w:r w:rsidR="007E530D">
        <w:rPr>
          <w:rFonts w:hint="eastAsia"/>
        </w:rPr>
        <w:t>1</w:t>
      </w:r>
      <w:r w:rsidR="007E530D">
        <w:rPr>
          <w:rFonts w:hint="eastAsia"/>
        </w:rPr>
        <w:t>表示良性结节</w:t>
      </w:r>
      <w:r w:rsidRPr="002C6B94">
        <w:rPr>
          <w:rFonts w:hint="eastAsia"/>
        </w:rPr>
        <w:t>，</w:t>
      </w:r>
      <w:r w:rsidR="007E530D" w:rsidRPr="002C6B94">
        <w:rPr>
          <w:rFonts w:hint="eastAsia"/>
        </w:rPr>
        <w:t>为</w:t>
      </w:r>
      <w:r w:rsidR="007E530D" w:rsidRPr="002C6B94">
        <w:rPr>
          <w:rFonts w:hint="eastAsia"/>
        </w:rPr>
        <w:t>0</w:t>
      </w:r>
      <w:r w:rsidR="007E530D">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sidR="006F757F">
        <w:rPr>
          <w:rFonts w:hint="eastAsia"/>
        </w:rPr>
        <w:t>i</w:t>
      </w:r>
      <w:proofErr w:type="spellEnd"/>
      <w:proofErr w:type="gramStart"/>
      <w:r w:rsidR="006F757F">
        <w:rPr>
          <w:rFonts w:hint="eastAsia"/>
        </w:rPr>
        <w:t>个</w:t>
      </w:r>
      <w:proofErr w:type="gramEnd"/>
      <w:r w:rsidR="006F757F">
        <w:rPr>
          <w:rFonts w:hint="eastAsia"/>
        </w:rPr>
        <w:t>像素的</w:t>
      </w:r>
      <w:r w:rsidRPr="002C6B94">
        <w:rPr>
          <w:rFonts w:hint="eastAsia"/>
        </w:rPr>
        <w:t>预测</w:t>
      </w:r>
      <w:r w:rsidR="006F757F">
        <w:rPr>
          <w:rFonts w:hint="eastAsia"/>
        </w:rPr>
        <w:t>值</w:t>
      </w:r>
      <w:r w:rsidRPr="002C6B94">
        <w:rPr>
          <w:rFonts w:hint="eastAsia"/>
        </w:rPr>
        <w:t>为</w:t>
      </w:r>
      <w:r w:rsidR="006F757F">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rsidR="00A10851">
        <w:t>代表</w:t>
      </w:r>
      <w:r w:rsidR="00A10851" w:rsidRPr="002C6B94">
        <w:rPr>
          <w:rFonts w:hint="eastAsia"/>
        </w:rPr>
        <w:t>第</w:t>
      </w:r>
      <w:proofErr w:type="spellStart"/>
      <w:r w:rsidR="00A10851">
        <w:rPr>
          <w:rFonts w:hint="eastAsia"/>
        </w:rPr>
        <w:t>i</w:t>
      </w:r>
      <w:proofErr w:type="spellEnd"/>
      <w:proofErr w:type="gramStart"/>
      <w:r w:rsidR="00A10851">
        <w:rPr>
          <w:rFonts w:hint="eastAsia"/>
        </w:rPr>
        <w:t>个</w:t>
      </w:r>
      <w:proofErr w:type="gramEnd"/>
      <w:r w:rsidR="00A10851">
        <w:rPr>
          <w:rFonts w:hint="eastAsia"/>
        </w:rPr>
        <w:t>像素的</w:t>
      </w:r>
      <w:r w:rsidR="00A10851" w:rsidRPr="002C6B94">
        <w:rPr>
          <w:rFonts w:hint="eastAsia"/>
        </w:rPr>
        <w:t>预测</w:t>
      </w:r>
      <w:r w:rsidR="00A10851">
        <w:rPr>
          <w:rFonts w:hint="eastAsia"/>
        </w:rPr>
        <w:t>值</w:t>
      </w:r>
      <w:r w:rsidR="00A10851" w:rsidRPr="002C6B94">
        <w:rPr>
          <w:rFonts w:hint="eastAsia"/>
        </w:rPr>
        <w:t>为</w:t>
      </w:r>
      <w:r w:rsidR="00A10851">
        <w:rPr>
          <w:rFonts w:hint="eastAsia"/>
        </w:rPr>
        <w:t>良性结节</w:t>
      </w:r>
      <w:r w:rsidR="00A10851" w:rsidRPr="002C6B94">
        <w:rPr>
          <w:rFonts w:hint="eastAsia"/>
        </w:rPr>
        <w:t>的概率</w:t>
      </w:r>
      <w:r w:rsidR="00A10851">
        <w:rPr>
          <w:rFonts w:hint="eastAsia"/>
        </w:rPr>
        <w:t>；</w:t>
      </w:r>
      <m:oMath>
        <m:r>
          <w:rPr>
            <w:rFonts w:ascii="Cambria Math" w:hAnsi="Cambria Math"/>
          </w:rPr>
          <m:t>α</m:t>
        </m:r>
      </m:oMath>
      <w:r w:rsidR="00A10851">
        <w:t>和</w:t>
      </w:r>
      <m:oMath>
        <m:r>
          <w:rPr>
            <w:rFonts w:ascii="Cambria Math" w:hAnsi="Cambria Math"/>
          </w:rPr>
          <m:t>β</m:t>
        </m:r>
      </m:oMath>
      <w:r w:rsidR="00A10851">
        <w:t>分别为第一和</w:t>
      </w:r>
      <w:proofErr w:type="gramStart"/>
      <w:r w:rsidR="00A10851">
        <w:t>第二超</w:t>
      </w:r>
      <w:proofErr w:type="gramEnd"/>
      <w:r w:rsidR="00A10851">
        <w:t>参数</w:t>
      </w:r>
      <w:r w:rsidR="00A10851">
        <w:rPr>
          <w:rFonts w:hint="eastAsia"/>
        </w:rPr>
        <w:t>。</w:t>
      </w:r>
    </w:p>
    <w:p w14:paraId="6CF7F89A" w14:textId="2CB3209B" w:rsidR="00A10851" w:rsidRDefault="00A10851" w:rsidP="002C6B94">
      <w:pPr>
        <w:tabs>
          <w:tab w:val="left" w:pos="3930"/>
        </w:tabs>
        <w:ind w:firstLine="480"/>
      </w:pPr>
      <w:r>
        <w:rPr>
          <w:rFonts w:hint="eastAsia"/>
        </w:rPr>
        <w:t>9</w:t>
      </w:r>
      <w:r>
        <w:t>.</w:t>
      </w:r>
      <w:r>
        <w:t>根据权利要求</w:t>
      </w:r>
      <w:r>
        <w:rPr>
          <w:rFonts w:hint="eastAsia"/>
        </w:rPr>
        <w:t>8</w:t>
      </w:r>
      <w:r>
        <w:rPr>
          <w:rFonts w:hint="eastAsia"/>
        </w:rPr>
        <w:t>所述的一种</w:t>
      </w:r>
      <w:r w:rsidRPr="006251EB">
        <w:rPr>
          <w:rFonts w:hint="eastAsia"/>
        </w:rPr>
        <w:t>基于深度卷积神经网络的乳腺癌超声图像分析方法</w:t>
      </w:r>
      <w:r>
        <w:rPr>
          <w:rFonts w:hint="eastAsia"/>
        </w:rPr>
        <w:t>，其特征在于，</w:t>
      </w:r>
      <w:r w:rsidR="00EB6F2D">
        <w:rPr>
          <w:rFonts w:hint="eastAsia"/>
        </w:rPr>
        <w:t>所述步骤</w:t>
      </w:r>
      <w:r w:rsidR="00EB6F2D">
        <w:rPr>
          <w:rFonts w:hint="eastAsia"/>
        </w:rPr>
        <w:t>S</w:t>
      </w:r>
      <w:del w:id="51" w:author="hoiyuen cheng" w:date="2023-11-13T20:14:00Z">
        <w:r w:rsidR="00EB6F2D" w:rsidDel="00A91E36">
          <w:delText>3</w:delText>
        </w:r>
      </w:del>
      <w:ins w:id="52" w:author="hoiyuen cheng" w:date="2023-11-13T20:14:00Z">
        <w:r w:rsidR="00A91E36">
          <w:rPr>
            <w:rFonts w:hint="eastAsia"/>
          </w:rPr>
          <w:t>4</w:t>
        </w:r>
      </w:ins>
      <w:r w:rsidR="00EB6F2D">
        <w:t>中</w:t>
      </w:r>
      <w:r w:rsidR="00EB6F2D">
        <w:rPr>
          <w:rFonts w:hint="eastAsia"/>
        </w:rPr>
        <w:t>，</w:t>
      </w:r>
      <w:r w:rsidR="00EB6F2D">
        <w:t>对</w:t>
      </w:r>
      <w:r w:rsidR="00EB6F2D" w:rsidRPr="005851BA">
        <w:rPr>
          <w:rFonts w:hint="eastAsia"/>
        </w:rPr>
        <w:t>结节图像</w:t>
      </w:r>
      <w:r w:rsidR="00EB6F2D">
        <w:rPr>
          <w:rFonts w:hint="eastAsia"/>
        </w:rPr>
        <w:t>分割网络迭代训练时</w:t>
      </w:r>
      <w:r w:rsidR="006B41C2">
        <w:rPr>
          <w:rFonts w:hint="eastAsia"/>
        </w:rPr>
        <w:t>，</w:t>
      </w:r>
      <w:proofErr w:type="gramStart"/>
      <w:r w:rsidR="006B41C2">
        <w:rPr>
          <w:rFonts w:hint="eastAsia"/>
        </w:rPr>
        <w:t>利用</w:t>
      </w:r>
      <w:r w:rsidR="006B41C2" w:rsidRPr="006B41C2">
        <w:rPr>
          <w:rFonts w:hint="eastAsia"/>
        </w:rPr>
        <w:t>交叉熵损失函数</w:t>
      </w:r>
      <w:r w:rsidR="006B41C2">
        <w:rPr>
          <w:rFonts w:hint="eastAsia"/>
        </w:rPr>
        <w:t>进行训练；</w:t>
      </w:r>
      <w:proofErr w:type="gramEnd"/>
    </w:p>
    <w:p w14:paraId="000912AD" w14:textId="77777777" w:rsidR="006B41C2" w:rsidRDefault="006B41C2" w:rsidP="002C6B94">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771E2B85" w14:textId="3B41B946" w:rsidR="006B41C2" w:rsidRDefault="00A94970" w:rsidP="002C6B94">
      <w:pPr>
        <w:tabs>
          <w:tab w:val="left" w:pos="3930"/>
        </w:tabs>
        <w:ind w:firstLine="480"/>
      </w:pPr>
      <m:oMathPara>
        <m:oMath>
          <m:r>
            <w:rPr>
              <w:rFonts w:ascii="Cambria Math" w:hAnsi="Cambria Math" w:hint="eastAsia"/>
            </w:rPr>
            <m:t>L</m:t>
          </m:r>
          <m:d>
            <m:dPr>
              <m:ctrlPr>
                <w:rPr>
                  <w:rFonts w:ascii="Cambria Math" w:hAnsi="Cambria Math"/>
                  <w:i/>
                </w:rPr>
              </m:ctrlPr>
            </m:dPr>
            <m:e>
              <m:r>
                <w:ins w:id="53" w:author="hoiyuen cheng" w:date="2023-11-13T20:09:00Z">
                  <w:rPr>
                    <w:rFonts w:ascii="Cambria Math" w:hAnsi="Cambria Math" w:cs="仿宋" w:hint="eastAsia"/>
                    <w:color w:val="FF0000"/>
                  </w:rPr>
                  <m:t>class</m:t>
                </w:ins>
              </m:r>
              <m:r>
                <w:del w:id="54" w:author="hoiyuen cheng" w:date="2023-11-13T20:09:00Z">
                  <w:rPr>
                    <w:rFonts w:ascii="Cambria Math" w:hAnsi="Cambria Math"/>
                  </w:rPr>
                  <m:t>x</m:t>
                </w:del>
              </m:r>
              <m:r>
                <w:rPr>
                  <w:rFonts w:ascii="Cambria Math" w:hAnsi="Cambria Math"/>
                </w:rPr>
                <m:t>,</m:t>
              </m:r>
              <m:r>
                <w:del w:id="55" w:author="hoiyuen cheng" w:date="2023-11-13T20:07:00Z">
                  <w:rPr>
                    <w:rFonts w:ascii="Cambria Math" w:hAnsi="Cambria Math"/>
                  </w:rPr>
                  <m:t>class</m:t>
                </w:del>
              </m:r>
              <m:r>
                <w:ins w:id="56" w:author="hoiyuen cheng" w:date="2023-11-13T20:07:00Z">
                  <w:rPr>
                    <w:rFonts w:ascii="Cambria Math" w:hAnsi="Cambria Math"/>
                  </w:rPr>
                  <m:t>tar</m:t>
                </w:ins>
              </m:r>
              <m:r>
                <w:ins w:id="57" w:author="hoiyuen cheng" w:date="2023-11-13T20:08:00Z">
                  <w:rPr>
                    <w:rFonts w:ascii="Cambria Math" w:hAnsi="Cambria Math"/>
                  </w:rPr>
                  <m:t>get</m:t>
                </w:ins>
              </m:r>
            </m:e>
          </m:d>
          <m:r>
            <w:rPr>
              <w:rFonts w:ascii="Cambria Math" w:hAnsi="Cambria Math"/>
            </w:rPr>
            <m:t>=-</m:t>
          </m:r>
          <m:r>
            <w:ins w:id="58" w:author="hoiyuen cheng" w:date="2023-11-13T20:09:00Z">
              <w:rPr>
                <w:rFonts w:ascii="Cambria Math" w:hAnsi="Cambria Math" w:cs="仿宋" w:hint="eastAsia"/>
                <w:color w:val="FF0000"/>
              </w:rPr>
              <m:t>class</m:t>
            </w:ins>
          </m:r>
          <m:r>
            <w:del w:id="59" w:author="hoiyuen cheng" w:date="2023-11-13T20:09:00Z">
              <w:rPr>
                <w:rFonts w:ascii="Cambria Math" w:hAnsi="Cambria Math"/>
              </w:rPr>
              <m:t>x</m:t>
            </w:del>
          </m:r>
          <m:d>
            <m:dPr>
              <m:begChr m:val="["/>
              <m:endChr m:val="]"/>
              <m:ctrlPr>
                <w:rPr>
                  <w:rFonts w:ascii="Cambria Math" w:hAnsi="Cambria Math"/>
                  <w:i/>
                </w:rPr>
              </m:ctrlPr>
            </m:dPr>
            <m:e>
              <m:r>
                <w:ins w:id="60" w:author="hoiyuen cheng" w:date="2023-11-13T20:08:00Z">
                  <w:rPr>
                    <w:rFonts w:ascii="Cambria Math" w:hAnsi="Cambria Math"/>
                  </w:rPr>
                  <m:t>target</m:t>
                </w:ins>
              </m:r>
              <m:r>
                <w:del w:id="61" w:author="hoiyuen cheng" w:date="2023-11-13T20:08:00Z">
                  <w:rPr>
                    <w:rFonts w:ascii="Cambria Math" w:hAnsi="Cambria Math"/>
                  </w:rPr>
                  <m:t>class</m:t>
                </w:del>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ins w:id="62" w:author="hoiyuen cheng" w:date="2023-11-13T20:10:00Z">
                              <w:rPr>
                                <w:rFonts w:ascii="Cambria Math" w:hAnsi="Cambria Math" w:cs="仿宋" w:hint="eastAsia"/>
                                <w:color w:val="FF0000"/>
                              </w:rPr>
                              <m:t>class</m:t>
                            </w:ins>
                          </m:r>
                          <m:r>
                            <w:del w:id="63" w:author="hoiyuen cheng" w:date="2023-11-13T20:10:00Z">
                              <w:rPr>
                                <w:rFonts w:ascii="Cambria Math" w:hAnsi="Cambria Math"/>
                              </w:rPr>
                              <m:t>x</m:t>
                            </w:del>
                          </m:r>
                          <m:r>
                            <w:rPr>
                              <w:rFonts w:ascii="Cambria Math" w:hAnsi="Cambria Math"/>
                            </w:rPr>
                            <m:t>[i]</m:t>
                          </m:r>
                        </m:sup>
                      </m:sSup>
                    </m:e>
                  </m:nary>
                </m:e>
              </m:d>
            </m:e>
          </m:func>
        </m:oMath>
      </m:oMathPara>
    </w:p>
    <w:p w14:paraId="5B7881C1" w14:textId="30BCCE62" w:rsidR="00A10851" w:rsidRPr="00B00CA1" w:rsidRDefault="00A94970" w:rsidP="002C6B94">
      <w:pPr>
        <w:tabs>
          <w:tab w:val="left" w:pos="3930"/>
        </w:tabs>
        <w:ind w:firstLine="480"/>
      </w:pPr>
      <w:r w:rsidRPr="0012276C">
        <w:rPr>
          <w:rFonts w:cs="仿宋" w:hint="eastAsia"/>
          <w:color w:val="000000" w:themeColor="text1"/>
        </w:rPr>
        <w:t>其中</w:t>
      </w:r>
      <w:r>
        <w:rPr>
          <w:rFonts w:cs="仿宋" w:hint="eastAsia"/>
          <w:color w:val="000000" w:themeColor="text1"/>
        </w:rPr>
        <w:t>，</w:t>
      </w:r>
      <m:oMath>
        <m:r>
          <w:ins w:id="64" w:author="hoiyuen cheng" w:date="2023-11-13T20:08:00Z">
            <w:rPr>
              <w:rFonts w:ascii="Cambria Math" w:hAnsi="Cambria Math"/>
            </w:rPr>
            <m:t>target</m:t>
          </w:ins>
        </m:r>
        <m:r>
          <w:del w:id="65" w:author="hoiyuen cheng" w:date="2023-11-13T20:08:00Z">
            <w:rPr>
              <w:rFonts w:ascii="Cambria Math" w:hAnsi="Cambria Math" w:cs="仿宋"/>
              <w:color w:val="FF0000"/>
            </w:rPr>
            <m:t>x</m:t>
          </w:del>
        </m:r>
      </m:oMath>
      <w:r w:rsidRPr="00A94970">
        <w:rPr>
          <w:rFonts w:cs="仿宋" w:hint="eastAsia"/>
          <w:color w:val="FF0000"/>
        </w:rPr>
        <w:t>是真实类别向量，</w:t>
      </w:r>
      <w:bookmarkStart w:id="66" w:name="_Hlk150798623"/>
      <w:commentRangeStart w:id="67"/>
      <w:commentRangeStart w:id="68"/>
      <m:oMath>
        <m:r>
          <w:rPr>
            <w:rFonts w:ascii="Cambria Math" w:hAnsi="Cambria Math" w:cs="仿宋" w:hint="eastAsia"/>
            <w:color w:val="FF0000"/>
          </w:rPr>
          <m:t>class</m:t>
        </m:r>
      </m:oMath>
      <w:bookmarkEnd w:id="66"/>
      <w:r w:rsidRPr="00A94970">
        <w:rPr>
          <w:rFonts w:cs="仿宋" w:hint="eastAsia"/>
          <w:color w:val="FF0000"/>
        </w:rPr>
        <w:t>是</w:t>
      </w:r>
      <w:r w:rsidRPr="00A94970">
        <w:rPr>
          <w:rFonts w:hint="eastAsia"/>
          <w:color w:val="FF0000"/>
        </w:rPr>
        <w:t>结节类型初步分类网络的分类器输出</w:t>
      </w:r>
      <w:commentRangeEnd w:id="67"/>
      <w:r w:rsidR="00EA37C2">
        <w:rPr>
          <w:rStyle w:val="CommentReference"/>
        </w:rPr>
        <w:commentReference w:id="67"/>
      </w:r>
      <w:commentRangeEnd w:id="68"/>
      <w:r w:rsidR="001C5675">
        <w:rPr>
          <w:rStyle w:val="CommentReference"/>
        </w:rPr>
        <w:commentReference w:id="68"/>
      </w:r>
      <w:r>
        <w:rPr>
          <w:rFonts w:hint="eastAsia"/>
        </w:rPr>
        <w:t>，为类别预测值</w:t>
      </w:r>
      <w:r>
        <w:rPr>
          <w:rFonts w:cs="仿宋" w:hint="eastAsia"/>
          <w:color w:val="000000" w:themeColor="text1"/>
        </w:rPr>
        <w:t>。</w:t>
      </w:r>
    </w:p>
    <w:p w14:paraId="3916BB14" w14:textId="77777777" w:rsidR="00AE27B6" w:rsidRDefault="00A94970">
      <w:pPr>
        <w:tabs>
          <w:tab w:val="left" w:pos="3930"/>
        </w:tabs>
        <w:ind w:firstLine="480"/>
      </w:pPr>
      <w:r>
        <w:t>10.</w:t>
      </w:r>
      <w:r>
        <w:t>一种</w:t>
      </w:r>
      <w:r w:rsidR="00827484" w:rsidRPr="006251EB">
        <w:rPr>
          <w:rFonts w:hint="eastAsia"/>
        </w:rPr>
        <w:t>基于深度卷积神经网络的乳腺癌超声图像分析</w:t>
      </w:r>
      <w:r w:rsidR="00827484">
        <w:rPr>
          <w:rFonts w:hint="eastAsia"/>
        </w:rPr>
        <w:t>系统，应用权利要求</w:t>
      </w:r>
      <w:r w:rsidR="00827484">
        <w:rPr>
          <w:rFonts w:hint="eastAsia"/>
        </w:rPr>
        <w:t>1~</w:t>
      </w:r>
      <w:r w:rsidR="00827484">
        <w:t>9</w:t>
      </w:r>
      <w:r w:rsidR="00827484">
        <w:t>任意一项中所述的一种</w:t>
      </w:r>
      <w:r w:rsidR="00827484" w:rsidRPr="006251EB">
        <w:rPr>
          <w:rFonts w:hint="eastAsia"/>
        </w:rPr>
        <w:t>基于深度卷积神经网络的乳腺癌超声图像分析</w:t>
      </w:r>
      <w:r w:rsidR="00827484">
        <w:rPr>
          <w:rFonts w:hint="eastAsia"/>
        </w:rPr>
        <w:t>方法，其特征在于，包括：</w:t>
      </w:r>
    </w:p>
    <w:p w14:paraId="3813D2AC" w14:textId="77777777" w:rsidR="00A87AD8" w:rsidRDefault="00A87AD8" w:rsidP="00A87AD8">
      <w:pPr>
        <w:tabs>
          <w:tab w:val="left" w:pos="3930"/>
        </w:tabs>
        <w:ind w:firstLine="480"/>
      </w:pPr>
      <w:r>
        <w:rPr>
          <w:rFonts w:hint="eastAsia"/>
        </w:rPr>
        <w:t>数据预处理单元：用于获取乳腺超声图像数据集并进行预处理；</w:t>
      </w:r>
    </w:p>
    <w:p w14:paraId="6B85D33E" w14:textId="77777777" w:rsidR="00A87AD8" w:rsidRDefault="00A87AD8" w:rsidP="00A87AD8">
      <w:pPr>
        <w:tabs>
          <w:tab w:val="left" w:pos="3930"/>
        </w:tabs>
        <w:ind w:firstLine="480"/>
      </w:pPr>
      <w:r>
        <w:rPr>
          <w:rFonts w:hint="eastAsia"/>
        </w:rPr>
        <w:t>模型构建单元：用于建立乳腺超声图像分析神经网络模型；</w:t>
      </w:r>
    </w:p>
    <w:p w14:paraId="0805EBA9" w14:textId="77777777" w:rsidR="00A87AD8" w:rsidRDefault="00A87AD8" w:rsidP="00A87AD8">
      <w:pPr>
        <w:tabs>
          <w:tab w:val="left" w:pos="3930"/>
        </w:tabs>
        <w:ind w:firstLine="480"/>
      </w:pPr>
      <w:r>
        <w:lastRenderedPageBreak/>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662E68DE" w14:textId="77777777" w:rsidR="00A87AD8" w:rsidRDefault="00A87AD8" w:rsidP="00A87AD8">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1D79E883" w14:textId="77777777" w:rsidR="00A87AD8" w:rsidRPr="00A86E7C" w:rsidRDefault="00A87AD8" w:rsidP="00A87AD8">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68D9B797" w14:textId="77777777" w:rsidR="00A87AD8" w:rsidRDefault="00A87AD8" w:rsidP="00A87AD8">
      <w:pPr>
        <w:tabs>
          <w:tab w:val="left" w:pos="3930"/>
        </w:tabs>
        <w:ind w:firstLine="480"/>
      </w:pPr>
      <w:r>
        <w:rPr>
          <w:rFonts w:hint="eastAsia"/>
        </w:rPr>
        <w:t>模型训练单元：用于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0364F912" w14:textId="77777777" w:rsidR="00A87AD8" w:rsidRDefault="00A87AD8" w:rsidP="00A87AD8">
      <w:pPr>
        <w:tabs>
          <w:tab w:val="left" w:pos="3930"/>
        </w:tabs>
        <w:ind w:firstLine="480"/>
      </w:pPr>
      <w:r>
        <w:rPr>
          <w:rFonts w:hint="eastAsia"/>
        </w:rPr>
        <w:t>乳腺图像分析单元：用于获取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53B3D984" w14:textId="77777777" w:rsidR="00AE27B6" w:rsidRDefault="00AE27B6">
      <w:pPr>
        <w:tabs>
          <w:tab w:val="left" w:pos="3930"/>
        </w:tabs>
        <w:ind w:firstLine="480"/>
      </w:pPr>
    </w:p>
    <w:p w14:paraId="35AC7CB6" w14:textId="77777777" w:rsidR="00C8265D" w:rsidRDefault="00C8265D">
      <w:pPr>
        <w:tabs>
          <w:tab w:val="left" w:pos="3930"/>
        </w:tabs>
        <w:ind w:firstLine="480"/>
        <w:jc w:val="center"/>
        <w:sectPr w:rsidR="00C8265D" w:rsidSect="00DE38FB">
          <w:headerReference w:type="default" r:id="rId20"/>
          <w:footerReference w:type="default" r:id="rId21"/>
          <w:pgSz w:w="11906" w:h="16838"/>
          <w:pgMar w:top="1440" w:right="1797" w:bottom="1440" w:left="1797" w:header="851" w:footer="992" w:gutter="0"/>
          <w:pgNumType w:start="1"/>
          <w:cols w:space="720"/>
          <w:docGrid w:type="lines" w:linePitch="465"/>
        </w:sectPr>
      </w:pPr>
    </w:p>
    <w:p w14:paraId="35393134"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p>
    <w:p w14:paraId="6E215E9F" w14:textId="77777777" w:rsidR="00C8265D" w:rsidRDefault="00000000">
      <w:pPr>
        <w:ind w:firstLine="480"/>
      </w:pPr>
      <w:r>
        <w:pict w14:anchorId="09D28708">
          <v:shape id="_x0000_s2053" type="#_x0000_t32" style="position:absolute;left:0;text-align:left;margin-left:-17.85pt;margin-top:1.45pt;width:452.95pt;height:0;z-index:251658752" o:connectortype="straight"/>
        </w:pict>
      </w:r>
    </w:p>
    <w:p w14:paraId="1137E596" w14:textId="77777777" w:rsidR="00C8265D" w:rsidRDefault="00FB083A" w:rsidP="00DA001D">
      <w:pPr>
        <w:ind w:firstLine="482"/>
        <w:jc w:val="center"/>
        <w:rPr>
          <w:b/>
        </w:rPr>
      </w:pPr>
      <w:commentRangeStart w:id="69"/>
      <w:commentRangeStart w:id="70"/>
      <w:r w:rsidRPr="00FB083A">
        <w:rPr>
          <w:rFonts w:hint="eastAsia"/>
          <w:b/>
        </w:rPr>
        <w:t>基于深度卷积神经网络的乳腺癌超声图像</w:t>
      </w:r>
      <w:r w:rsidR="006251EB">
        <w:rPr>
          <w:rFonts w:hint="eastAsia"/>
          <w:b/>
        </w:rPr>
        <w:t>分析</w:t>
      </w:r>
      <w:r w:rsidRPr="00FB083A">
        <w:rPr>
          <w:rFonts w:hint="eastAsia"/>
          <w:b/>
        </w:rPr>
        <w:t>方法</w:t>
      </w:r>
      <w:r w:rsidR="006251EB">
        <w:rPr>
          <w:rFonts w:hint="eastAsia"/>
          <w:b/>
        </w:rPr>
        <w:t>和系统</w:t>
      </w:r>
      <w:commentRangeEnd w:id="69"/>
      <w:r w:rsidR="00B250D0">
        <w:rPr>
          <w:rStyle w:val="CommentReference"/>
        </w:rPr>
        <w:commentReference w:id="69"/>
      </w:r>
      <w:commentRangeEnd w:id="70"/>
      <w:r w:rsidR="001C5675">
        <w:rPr>
          <w:rStyle w:val="CommentReference"/>
        </w:rPr>
        <w:commentReference w:id="70"/>
      </w:r>
    </w:p>
    <w:p w14:paraId="286F6DA8" w14:textId="77777777" w:rsidR="00C8265D" w:rsidRDefault="00C8265D">
      <w:pPr>
        <w:ind w:firstLineChars="0" w:firstLine="0"/>
        <w:rPr>
          <w:b/>
        </w:rPr>
      </w:pPr>
      <w:r>
        <w:rPr>
          <w:rFonts w:hint="eastAsia"/>
          <w:b/>
        </w:rPr>
        <w:t>技术领域</w:t>
      </w:r>
    </w:p>
    <w:p w14:paraId="55CE886B" w14:textId="77777777" w:rsidR="00C8265D" w:rsidRDefault="00E02336">
      <w:pPr>
        <w:ind w:firstLine="480"/>
      </w:pPr>
      <w:r w:rsidRPr="00E02336">
        <w:rPr>
          <w:rFonts w:hint="eastAsia"/>
        </w:rPr>
        <w:t>本发明涉及</w:t>
      </w:r>
      <w:r w:rsidR="00883AC0">
        <w:rPr>
          <w:rFonts w:hint="eastAsia"/>
        </w:rPr>
        <w:t>深度学习和超声图像识别</w:t>
      </w:r>
      <w:r w:rsidRPr="00E02336">
        <w:rPr>
          <w:rFonts w:hint="eastAsia"/>
        </w:rPr>
        <w:t>技术领域，</w:t>
      </w:r>
      <w:r w:rsidR="00A812E3">
        <w:rPr>
          <w:rFonts w:hint="eastAsia"/>
        </w:rPr>
        <w:t>更</w:t>
      </w:r>
      <w:r w:rsidRPr="00E02336">
        <w:rPr>
          <w:rFonts w:hint="eastAsia"/>
        </w:rPr>
        <w:t>具体地，涉及</w:t>
      </w:r>
      <w:r w:rsidR="00821486" w:rsidRPr="00821486">
        <w:rPr>
          <w:rFonts w:hint="eastAsia"/>
        </w:rPr>
        <w:t>一种</w:t>
      </w:r>
      <w:r w:rsidR="006251EB" w:rsidRPr="006251EB">
        <w:rPr>
          <w:rFonts w:hint="eastAsia"/>
        </w:rPr>
        <w:t>基于深度卷积神经网络的乳腺癌超声图像分析方法和系统</w:t>
      </w:r>
      <w:r w:rsidR="00C8265D">
        <w:rPr>
          <w:rFonts w:hint="eastAsia"/>
        </w:rPr>
        <w:t>。</w:t>
      </w:r>
    </w:p>
    <w:p w14:paraId="6F544829" w14:textId="77777777" w:rsidR="00C8265D" w:rsidRDefault="00C8265D">
      <w:pPr>
        <w:ind w:firstLineChars="0" w:firstLine="0"/>
        <w:rPr>
          <w:b/>
        </w:rPr>
      </w:pPr>
      <w:r>
        <w:rPr>
          <w:rFonts w:hint="eastAsia"/>
          <w:b/>
        </w:rPr>
        <w:t>背景技术</w:t>
      </w:r>
    </w:p>
    <w:p w14:paraId="0F613E30" w14:textId="77777777" w:rsidR="00836A5A" w:rsidRDefault="00E641FA" w:rsidP="00921A81">
      <w:pPr>
        <w:ind w:firstLine="480"/>
      </w:pPr>
      <w:r w:rsidRPr="00E641FA">
        <w:rPr>
          <w:rFonts w:hint="eastAsia"/>
        </w:rPr>
        <w:t>乳腺癌超声图像可以为医疗人员</w:t>
      </w:r>
      <w:r w:rsidR="00D655FB">
        <w:rPr>
          <w:rFonts w:hint="eastAsia"/>
        </w:rPr>
        <w:t>诊断</w:t>
      </w:r>
      <w:r>
        <w:rPr>
          <w:rFonts w:hint="eastAsia"/>
        </w:rPr>
        <w:t>乳腺癌</w:t>
      </w:r>
      <w:r w:rsidR="00D655FB">
        <w:rPr>
          <w:rFonts w:hint="eastAsia"/>
        </w:rPr>
        <w:t>提供辅助参考，</w:t>
      </w:r>
      <w:r w:rsidRPr="00E641FA">
        <w:rPr>
          <w:rFonts w:hint="eastAsia"/>
        </w:rPr>
        <w:t>通过对乳腺超声图像进行分析，能够识别、标注图像中乳腺结节区域，并判断结节类型，从而为医疗人员提供即时、高鲁棒性、高精度、可视化的辅助诊断参考。</w:t>
      </w:r>
      <w:r w:rsidR="00D655FB">
        <w:rPr>
          <w:rFonts w:hint="eastAsia"/>
        </w:rPr>
        <w:t>然而</w:t>
      </w:r>
      <w:r w:rsidRPr="00E641FA">
        <w:rPr>
          <w:rFonts w:hint="eastAsia"/>
        </w:rPr>
        <w:t>，</w:t>
      </w:r>
      <w:r w:rsidR="00D655FB">
        <w:rPr>
          <w:rFonts w:hint="eastAsia"/>
        </w:rPr>
        <w:t>传统的乳腺超声图像通常基于医生的人眼识别，</w:t>
      </w:r>
      <w:r w:rsidRPr="00E641FA">
        <w:rPr>
          <w:rFonts w:hint="eastAsia"/>
        </w:rPr>
        <w:t>人眼</w:t>
      </w:r>
      <w:r w:rsidR="00D655FB">
        <w:rPr>
          <w:rFonts w:hint="eastAsia"/>
        </w:rPr>
        <w:t>往往会存在</w:t>
      </w:r>
      <w:r w:rsidRPr="00E641FA">
        <w:rPr>
          <w:rFonts w:hint="eastAsia"/>
        </w:rPr>
        <w:t>难以发现、难以辨别的乳腺癌</w:t>
      </w:r>
      <w:r w:rsidR="00D655FB">
        <w:rPr>
          <w:rFonts w:hint="eastAsia"/>
        </w:rPr>
        <w:t>，从而降低</w:t>
      </w:r>
      <w:r w:rsidRPr="00E641FA">
        <w:rPr>
          <w:rFonts w:hint="eastAsia"/>
        </w:rPr>
        <w:t>乳腺癌</w:t>
      </w:r>
      <w:r w:rsidR="00D655FB">
        <w:rPr>
          <w:rFonts w:hint="eastAsia"/>
        </w:rPr>
        <w:t>的检出率和</w:t>
      </w:r>
      <w:r w:rsidRPr="00E641FA">
        <w:rPr>
          <w:rFonts w:hint="eastAsia"/>
        </w:rPr>
        <w:t>准确性，</w:t>
      </w:r>
      <w:r w:rsidR="00D655FB">
        <w:rPr>
          <w:rFonts w:hint="eastAsia"/>
        </w:rPr>
        <w:t>更严重的还可能导致</w:t>
      </w:r>
      <w:r w:rsidRPr="00E641FA">
        <w:rPr>
          <w:rFonts w:hint="eastAsia"/>
        </w:rPr>
        <w:t>医疗漏诊</w:t>
      </w:r>
      <w:r w:rsidR="00D655FB">
        <w:rPr>
          <w:rFonts w:hint="eastAsia"/>
        </w:rPr>
        <w:t>和</w:t>
      </w:r>
      <w:r w:rsidRPr="00E641FA">
        <w:rPr>
          <w:rFonts w:hint="eastAsia"/>
        </w:rPr>
        <w:t>误诊事故，</w:t>
      </w:r>
      <w:r w:rsidR="00D655FB">
        <w:rPr>
          <w:rFonts w:hint="eastAsia"/>
        </w:rPr>
        <w:t>极大地影响</w:t>
      </w:r>
      <w:r w:rsidRPr="00E641FA">
        <w:rPr>
          <w:rFonts w:hint="eastAsia"/>
        </w:rPr>
        <w:t>医疗质量。</w:t>
      </w:r>
    </w:p>
    <w:p w14:paraId="209B837E" w14:textId="77777777" w:rsidR="007F7224" w:rsidRDefault="007F7224" w:rsidP="00921A81">
      <w:pPr>
        <w:ind w:firstLine="480"/>
      </w:pPr>
      <w:r>
        <w:t>现有技术</w:t>
      </w:r>
      <w:r w:rsidR="00821486">
        <w:t>中</w:t>
      </w:r>
      <w:r>
        <w:t>公开了</w:t>
      </w:r>
      <w:r w:rsidR="00F71313">
        <w:rPr>
          <w:rFonts w:hint="eastAsia"/>
        </w:rPr>
        <w:t>一种基于人工智能的乳腺癌超声图像诊断辅助方法，方法包括图像预处理</w:t>
      </w:r>
      <w:r w:rsidR="00927270">
        <w:rPr>
          <w:rFonts w:hint="eastAsia"/>
        </w:rPr>
        <w:t>和卷积神经网络模型的训练，</w:t>
      </w:r>
      <w:r w:rsidR="00F71313">
        <w:rPr>
          <w:rFonts w:hint="eastAsia"/>
        </w:rPr>
        <w:t>首先，在数据预处理部分，</w:t>
      </w:r>
      <w:proofErr w:type="gramStart"/>
      <w:r w:rsidR="00927270">
        <w:rPr>
          <w:rFonts w:hint="eastAsia"/>
        </w:rPr>
        <w:t>该现有</w:t>
      </w:r>
      <w:proofErr w:type="gramEnd"/>
      <w:r w:rsidR="00927270">
        <w:rPr>
          <w:rFonts w:hint="eastAsia"/>
        </w:rPr>
        <w:t>技术</w:t>
      </w:r>
      <w:r w:rsidR="00F71313">
        <w:rPr>
          <w:rFonts w:hint="eastAsia"/>
        </w:rPr>
        <w:t>采用拉普拉斯算子对图像进行边缘提取与锐化，增强图像清晰度，同时对图像进行数据增强和标准化处理</w:t>
      </w:r>
      <w:r w:rsidR="00927270">
        <w:rPr>
          <w:rFonts w:hint="eastAsia"/>
        </w:rPr>
        <w:t>；</w:t>
      </w:r>
      <w:r w:rsidR="00F71313">
        <w:rPr>
          <w:rFonts w:hint="eastAsia"/>
        </w:rPr>
        <w:t>其次，在模型训练部分，</w:t>
      </w:r>
      <w:proofErr w:type="gramStart"/>
      <w:r w:rsidR="00927270">
        <w:rPr>
          <w:rFonts w:hint="eastAsia"/>
        </w:rPr>
        <w:t>该现有</w:t>
      </w:r>
      <w:proofErr w:type="gramEnd"/>
      <w:r w:rsidR="00927270">
        <w:rPr>
          <w:rFonts w:hint="eastAsia"/>
        </w:rPr>
        <w:t>技术</w:t>
      </w:r>
      <w:r w:rsidR="00F71313">
        <w:rPr>
          <w:rFonts w:hint="eastAsia"/>
        </w:rPr>
        <w:t>采用</w:t>
      </w:r>
      <w:proofErr w:type="spellStart"/>
      <w:r w:rsidR="00F71313">
        <w:rPr>
          <w:rFonts w:hint="eastAsia"/>
        </w:rPr>
        <w:t>RepVGG</w:t>
      </w:r>
      <w:proofErr w:type="spellEnd"/>
      <w:r w:rsidR="00F71313">
        <w:rPr>
          <w:rFonts w:hint="eastAsia"/>
        </w:rPr>
        <w:t>作为基线模型，结合注意力机制模块，将位置信息嵌入通道注意力中，并替换网络模型的最后一层为自定义多分支卷积结构，采用交叉</w:t>
      </w:r>
      <w:proofErr w:type="gramStart"/>
      <w:r w:rsidR="00F71313">
        <w:rPr>
          <w:rFonts w:hint="eastAsia"/>
        </w:rPr>
        <w:t>熵</w:t>
      </w:r>
      <w:proofErr w:type="gramEnd"/>
      <w:r w:rsidR="00F71313">
        <w:rPr>
          <w:rFonts w:hint="eastAsia"/>
        </w:rPr>
        <w:t>损失和焦点损失的加权和结果作为模型的损失函数，最后通过消融实验，得出网络的最优模型</w:t>
      </w:r>
      <w:r w:rsidR="00927270">
        <w:rPr>
          <w:rFonts w:hint="eastAsia"/>
        </w:rPr>
        <w:t>；尽管</w:t>
      </w:r>
      <w:proofErr w:type="gramStart"/>
      <w:r w:rsidR="00927270">
        <w:rPr>
          <w:rFonts w:hint="eastAsia"/>
        </w:rPr>
        <w:t>该现有</w:t>
      </w:r>
      <w:proofErr w:type="gramEnd"/>
      <w:r w:rsidR="00927270">
        <w:rPr>
          <w:rFonts w:hint="eastAsia"/>
        </w:rPr>
        <w:t>技术中的方法能够实现自动分析乳腺超声图像，但</w:t>
      </w:r>
      <w:proofErr w:type="gramStart"/>
      <w:r w:rsidR="00927270">
        <w:rPr>
          <w:rFonts w:hint="eastAsia"/>
        </w:rPr>
        <w:t>该</w:t>
      </w:r>
      <w:r w:rsidR="000B715B">
        <w:rPr>
          <w:rFonts w:hint="eastAsia"/>
        </w:rPr>
        <w:t>现有</w:t>
      </w:r>
      <w:proofErr w:type="gramEnd"/>
      <w:r w:rsidR="00927270">
        <w:rPr>
          <w:rFonts w:hint="eastAsia"/>
        </w:rPr>
        <w:t>技术中的神经网络模型的特征提取能力不足，存在</w:t>
      </w:r>
      <w:r w:rsidR="000B715B">
        <w:rPr>
          <w:rFonts w:hint="eastAsia"/>
        </w:rPr>
        <w:t>切割边缘不平滑</w:t>
      </w:r>
      <w:r w:rsidR="00927270">
        <w:rPr>
          <w:rFonts w:hint="eastAsia"/>
        </w:rPr>
        <w:t>的问题</w:t>
      </w:r>
      <w:r w:rsidR="00921A81">
        <w:rPr>
          <w:rFonts w:hint="eastAsia"/>
        </w:rPr>
        <w:t>。</w:t>
      </w:r>
    </w:p>
    <w:p w14:paraId="09103A44" w14:textId="77777777" w:rsidR="00927270" w:rsidRPr="00927270" w:rsidRDefault="00927270" w:rsidP="00921A81">
      <w:pPr>
        <w:ind w:firstLine="480"/>
      </w:pPr>
      <w:r>
        <w:rPr>
          <w:rFonts w:hint="eastAsia"/>
        </w:rPr>
        <w:t>除此之外，大部分现有的基于机器学习的乳腺超声图像分析方法中，结节图像分割和结节图像分类是两个独立任务，对应两个端到端的深度神经网络模型，由于训练目标和模型结构的不同，两个神经网络模型学</w:t>
      </w:r>
      <w:r w:rsidR="00351CDA">
        <w:rPr>
          <w:rFonts w:hint="eastAsia"/>
        </w:rPr>
        <w:t>习所学习的样本分布会普遍存在差异，导致两个模型预测出矛盾的结果；</w:t>
      </w:r>
      <w:r>
        <w:rPr>
          <w:rFonts w:hint="eastAsia"/>
        </w:rPr>
        <w:t>例如，对于同一个乳腺超声图像，在图像分割网络中预测没有结节，而在分类任务中预测有结节</w:t>
      </w:r>
      <w:r w:rsidR="00351CDA">
        <w:rPr>
          <w:rFonts w:hint="eastAsia"/>
        </w:rPr>
        <w:t>，从而造成分析结果出现错误。</w:t>
      </w:r>
    </w:p>
    <w:p w14:paraId="4E97ECBD" w14:textId="77777777" w:rsidR="00C8265D" w:rsidRDefault="00C8265D">
      <w:pPr>
        <w:ind w:firstLineChars="0" w:firstLine="0"/>
        <w:rPr>
          <w:b/>
        </w:rPr>
      </w:pPr>
      <w:r>
        <w:rPr>
          <w:rFonts w:hint="eastAsia"/>
          <w:b/>
        </w:rPr>
        <w:t>发明内容</w:t>
      </w:r>
    </w:p>
    <w:p w14:paraId="3561E4AE" w14:textId="77777777" w:rsidR="00C8265D" w:rsidRDefault="00C8265D">
      <w:pPr>
        <w:ind w:firstLine="480"/>
      </w:pPr>
      <w:r>
        <w:rPr>
          <w:rFonts w:hint="eastAsia"/>
        </w:rPr>
        <w:t>本发明为克服上述现有技术</w:t>
      </w:r>
      <w:r w:rsidR="006251EB">
        <w:rPr>
          <w:rFonts w:hint="eastAsia"/>
        </w:rPr>
        <w:t>对于乳腺超声图像的特征提取能力不足、切割边</w:t>
      </w:r>
      <w:r w:rsidR="006251EB">
        <w:rPr>
          <w:rFonts w:hint="eastAsia"/>
        </w:rPr>
        <w:lastRenderedPageBreak/>
        <w:t>缘不平滑，以及分析结果易出错</w:t>
      </w:r>
      <w:r w:rsidR="000B78AE">
        <w:rPr>
          <w:rFonts w:hint="eastAsia"/>
        </w:rPr>
        <w:t>的</w:t>
      </w:r>
      <w:r>
        <w:rPr>
          <w:rFonts w:hint="eastAsia"/>
        </w:rPr>
        <w:t>缺陷，提供</w:t>
      </w:r>
      <w:r w:rsidR="00840801" w:rsidRPr="00840801">
        <w:rPr>
          <w:rFonts w:hint="eastAsia"/>
        </w:rPr>
        <w:t>一种</w:t>
      </w:r>
      <w:r w:rsidR="006251EB" w:rsidRPr="006251EB">
        <w:rPr>
          <w:rFonts w:hint="eastAsia"/>
        </w:rPr>
        <w:t>基于深度卷积神经网络的乳腺癌超声图像分析方法和系统</w:t>
      </w:r>
      <w:r w:rsidR="00840801">
        <w:rPr>
          <w:rFonts w:hint="eastAsia"/>
        </w:rPr>
        <w:t>，</w:t>
      </w:r>
      <w:r w:rsidR="00133E17">
        <w:rPr>
          <w:rFonts w:hint="eastAsia"/>
        </w:rPr>
        <w:t>将分割任务和分类任务融合为一个任务，</w:t>
      </w:r>
      <w:r w:rsidR="00840801">
        <w:rPr>
          <w:rFonts w:hint="eastAsia"/>
        </w:rPr>
        <w:t>能够</w:t>
      </w:r>
      <w:r w:rsidR="00133E17" w:rsidRPr="00133E17">
        <w:rPr>
          <w:rFonts w:hint="eastAsia"/>
        </w:rPr>
        <w:t>在不显著增加模型参数的情况</w:t>
      </w:r>
      <w:r w:rsidR="00133E17">
        <w:rPr>
          <w:rFonts w:hint="eastAsia"/>
        </w:rPr>
        <w:t>下</w:t>
      </w:r>
      <w:r w:rsidR="00133E17" w:rsidRPr="00133E17">
        <w:rPr>
          <w:rFonts w:hint="eastAsia"/>
        </w:rPr>
        <w:t>，显著提高模型的特征提取能力和预测结果边缘的平滑</w:t>
      </w:r>
      <w:r w:rsidR="00133E17">
        <w:rPr>
          <w:rFonts w:hint="eastAsia"/>
        </w:rPr>
        <w:t>，同时提高分析结果的精准度</w:t>
      </w:r>
      <w:r>
        <w:rPr>
          <w:rFonts w:hint="eastAsia"/>
        </w:rPr>
        <w:t>。</w:t>
      </w:r>
    </w:p>
    <w:p w14:paraId="078EAEC5" w14:textId="77777777" w:rsidR="00C8265D" w:rsidRDefault="00C8265D">
      <w:pPr>
        <w:ind w:firstLine="480"/>
        <w:rPr>
          <w:rFonts w:hAnsi="宋体"/>
        </w:rPr>
      </w:pPr>
      <w:r>
        <w:rPr>
          <w:rFonts w:hAnsi="宋体" w:hint="eastAsia"/>
        </w:rPr>
        <w:t>为解决上述技术问题，本</w:t>
      </w:r>
      <w:r>
        <w:rPr>
          <w:rFonts w:cs="宋体" w:hint="eastAsia"/>
        </w:rPr>
        <w:t>发明</w:t>
      </w:r>
      <w:r>
        <w:rPr>
          <w:rFonts w:hAnsi="宋体" w:hint="eastAsia"/>
        </w:rPr>
        <w:t>的技术方案如下：</w:t>
      </w:r>
    </w:p>
    <w:p w14:paraId="07D380F4" w14:textId="77777777" w:rsidR="00450F67" w:rsidRDefault="00450F67" w:rsidP="00450F67">
      <w:pPr>
        <w:tabs>
          <w:tab w:val="left" w:pos="3930"/>
        </w:tabs>
        <w:ind w:firstLine="480"/>
      </w:pPr>
      <w:r w:rsidRPr="00821486">
        <w:rPr>
          <w:rFonts w:hint="eastAsia"/>
        </w:rPr>
        <w:t>一种</w:t>
      </w:r>
      <w:r w:rsidRPr="006251EB">
        <w:rPr>
          <w:rFonts w:hint="eastAsia"/>
        </w:rPr>
        <w:t>基于深度卷积神经网络的乳腺癌超声图像分析方法</w:t>
      </w:r>
      <w:r>
        <w:rPr>
          <w:rFonts w:hint="eastAsia"/>
        </w:rPr>
        <w:t>，包括以下步骤：</w:t>
      </w:r>
    </w:p>
    <w:p w14:paraId="5806CBC2" w14:textId="77777777" w:rsidR="00450F67" w:rsidRDefault="00450F67" w:rsidP="00450F67">
      <w:pPr>
        <w:tabs>
          <w:tab w:val="left" w:pos="3930"/>
        </w:tabs>
        <w:ind w:firstLine="480"/>
      </w:pPr>
      <w:r>
        <w:rPr>
          <w:rFonts w:hint="eastAsia"/>
        </w:rPr>
        <w:t>S1</w:t>
      </w:r>
      <w:r>
        <w:rPr>
          <w:rFonts w:hint="eastAsia"/>
        </w:rPr>
        <w:t>：获取乳腺超声图像数据集并进行预处理；</w:t>
      </w:r>
    </w:p>
    <w:p w14:paraId="17C3B762" w14:textId="77777777" w:rsidR="00450F67" w:rsidRDefault="00450F67" w:rsidP="00450F67">
      <w:pPr>
        <w:tabs>
          <w:tab w:val="left" w:pos="3930"/>
        </w:tabs>
        <w:ind w:firstLine="480"/>
      </w:pPr>
      <w:r>
        <w:rPr>
          <w:rFonts w:hint="eastAsia"/>
        </w:rPr>
        <w:t>S2</w:t>
      </w:r>
      <w:r>
        <w:rPr>
          <w:rFonts w:hint="eastAsia"/>
        </w:rPr>
        <w:t>：建立乳腺超声图像分析神经网络模型；</w:t>
      </w:r>
    </w:p>
    <w:p w14:paraId="4A5EDF47" w14:textId="77777777" w:rsidR="00450F67" w:rsidRDefault="00450F67" w:rsidP="00450F67">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34A874DF" w14:textId="77777777" w:rsidR="00450F67" w:rsidRDefault="00450F67" w:rsidP="00450F67">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3D984CD4" w14:textId="77777777" w:rsidR="00450F67" w:rsidRPr="00A86E7C" w:rsidRDefault="00450F67" w:rsidP="00450F6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16C8353D" w14:textId="77777777" w:rsidR="00450F67" w:rsidRDefault="00450F67" w:rsidP="00450F67">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9AF1EEF" w14:textId="77777777" w:rsidR="00450F67" w:rsidRDefault="00450F67" w:rsidP="00450F67">
      <w:pPr>
        <w:tabs>
          <w:tab w:val="left" w:pos="3930"/>
        </w:tabs>
        <w:ind w:firstLine="480"/>
      </w:pPr>
      <w:r>
        <w:rPr>
          <w:rFonts w:hint="eastAsia"/>
        </w:rPr>
        <w:t>S4</w:t>
      </w:r>
      <w:r>
        <w:rPr>
          <w:rFonts w:hint="eastAsia"/>
        </w:rPr>
        <w:t>：获取待分析的乳腺超声图像，将待分析的乳腺超声图像输入训练好的乳腺超声图像分析神经网络模型中，获取结节图像的分割结果和结节类型的二次预测结果，完成乳腺超声图像的分析。</w:t>
      </w:r>
    </w:p>
    <w:p w14:paraId="6E426C05" w14:textId="77777777" w:rsidR="00450F67" w:rsidRDefault="00450F67" w:rsidP="00450F67">
      <w:pPr>
        <w:tabs>
          <w:tab w:val="left" w:pos="3930"/>
        </w:tabs>
        <w:ind w:firstLine="480"/>
      </w:pPr>
      <w:r>
        <w:rPr>
          <w:rFonts w:hint="eastAsia"/>
        </w:rPr>
        <w:t>优选地，所述步骤</w:t>
      </w:r>
      <w:r>
        <w:rPr>
          <w:rFonts w:hint="eastAsia"/>
        </w:rPr>
        <w:t>S</w:t>
      </w:r>
      <w:r>
        <w:t>1</w:t>
      </w:r>
      <w:r>
        <w:t>中</w:t>
      </w:r>
      <w:r>
        <w:rPr>
          <w:rFonts w:hint="eastAsia"/>
        </w:rPr>
        <w:t>的预处理包括：图像尺寸裁剪、图像中心裁剪、数值归一化和</w:t>
      </w:r>
      <w:r w:rsidRPr="009C2C17">
        <w:rPr>
          <w:rFonts w:hint="eastAsia"/>
        </w:rPr>
        <w:t>施加随机</w:t>
      </w:r>
      <w:r>
        <w:rPr>
          <w:rFonts w:hint="eastAsia"/>
        </w:rPr>
        <w:t>扰动；</w:t>
      </w:r>
    </w:p>
    <w:p w14:paraId="0536FAAD" w14:textId="77777777" w:rsidR="00450F67" w:rsidRDefault="00450F67" w:rsidP="00450F67">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293B5FE5" w14:textId="77777777" w:rsidR="00450F67" w:rsidRDefault="00450F67" w:rsidP="00450F67">
      <w:pPr>
        <w:tabs>
          <w:tab w:val="left" w:pos="3930"/>
        </w:tabs>
        <w:ind w:firstLine="480"/>
      </w:pPr>
      <w:r>
        <w:rPr>
          <w:rFonts w:hint="eastAsia"/>
        </w:rPr>
        <w:t>优选地，所述步骤</w:t>
      </w:r>
      <w:r>
        <w:rPr>
          <w:rFonts w:hint="eastAsia"/>
        </w:rPr>
        <w:t>S</w:t>
      </w:r>
      <w:r>
        <w:t>2</w:t>
      </w:r>
      <w:r>
        <w:t>中</w:t>
      </w:r>
      <w:r>
        <w:rPr>
          <w:rFonts w:hint="eastAsia"/>
        </w:rPr>
        <w:t>的</w:t>
      </w:r>
      <w:r w:rsidRPr="005851BA">
        <w:rPr>
          <w:rFonts w:hint="eastAsia"/>
        </w:rPr>
        <w:t>结节图像</w:t>
      </w:r>
      <w:r>
        <w:rPr>
          <w:rFonts w:hint="eastAsia"/>
        </w:rPr>
        <w:t>分割网络具体结构为：</w:t>
      </w:r>
    </w:p>
    <w:p w14:paraId="65DA8BA3" w14:textId="77777777" w:rsidR="00450F67" w:rsidRDefault="00450F67" w:rsidP="00450F67">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0C2BD5F1" w14:textId="77777777" w:rsidR="00450F67" w:rsidRDefault="00450F67" w:rsidP="00450F67">
      <w:pPr>
        <w:tabs>
          <w:tab w:val="left" w:pos="3930"/>
        </w:tabs>
        <w:ind w:firstLine="480"/>
      </w:pPr>
      <w:r>
        <w:rPr>
          <w:rFonts w:hint="eastAsia"/>
        </w:rPr>
        <w:t>所述第一编码器、第一卷积注意力模块、第一解码器和第一卷积平滑模块依</w:t>
      </w:r>
      <w:r>
        <w:rPr>
          <w:rFonts w:hint="eastAsia"/>
        </w:rPr>
        <w:lastRenderedPageBreak/>
        <w:t>次连接；所述第一编码器的输出还与第二卷积注意力模块的输入连接，第二卷积注意力模块的输出与第一编码器的输出构成残差加和连接，残差加和结果还与第一解码器的输入连接；</w:t>
      </w:r>
    </w:p>
    <w:p w14:paraId="08BB3D58" w14:textId="77777777" w:rsidR="00450F67" w:rsidRDefault="00450F67" w:rsidP="00450F67">
      <w:pPr>
        <w:tabs>
          <w:tab w:val="left" w:pos="3930"/>
        </w:tabs>
        <w:ind w:firstLine="480"/>
      </w:pPr>
      <w:r>
        <w:rPr>
          <w:rFonts w:hint="eastAsia"/>
        </w:rPr>
        <w:t>所述第一编码器包括：依次连接的若干个下采样层和最大</w:t>
      </w:r>
      <w:proofErr w:type="gramStart"/>
      <w:r>
        <w:rPr>
          <w:rFonts w:hint="eastAsia"/>
        </w:rPr>
        <w:t>池化层</w:t>
      </w:r>
      <w:proofErr w:type="gramEnd"/>
      <w:r>
        <w:rPr>
          <w:rFonts w:hint="eastAsia"/>
        </w:rPr>
        <w:t>；所述第一解码器包括：依次连接的若干个上采样层；</w:t>
      </w:r>
    </w:p>
    <w:p w14:paraId="122D14B1" w14:textId="77777777" w:rsidR="00450F67" w:rsidRDefault="00450F67" w:rsidP="00450F67">
      <w:pPr>
        <w:tabs>
          <w:tab w:val="left" w:pos="3930"/>
        </w:tabs>
        <w:ind w:firstLine="480"/>
      </w:pPr>
      <w:r>
        <w:rPr>
          <w:rFonts w:hint="eastAsia"/>
        </w:rPr>
        <w:t>所述第一卷积平滑模块包括：依次连接的平滑卷积层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667F74DC" w14:textId="77777777" w:rsidR="00450F67" w:rsidRPr="00E31824" w:rsidRDefault="00450F67" w:rsidP="00450F67">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42B2FC5B" w14:textId="77777777" w:rsidR="00450F67" w:rsidRDefault="00450F67" w:rsidP="00450F67">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Pr="00E31824">
        <w:rPr>
          <w:rFonts w:hint="eastAsia"/>
          <w:color w:val="FF0000"/>
        </w:rPr>
        <w:t>。</w:t>
      </w:r>
    </w:p>
    <w:p w14:paraId="67880021" w14:textId="77777777" w:rsidR="00450F67" w:rsidRDefault="00450F67" w:rsidP="00450F67">
      <w:pPr>
        <w:tabs>
          <w:tab w:val="left" w:pos="3930"/>
        </w:tabs>
        <w:ind w:firstLine="480"/>
      </w:pPr>
      <w:r>
        <w:rPr>
          <w:rFonts w:hint="eastAsia"/>
        </w:rPr>
        <w:t>优选地，所述步骤</w:t>
      </w:r>
      <w:r>
        <w:rPr>
          <w:rFonts w:hint="eastAsia"/>
        </w:rPr>
        <w:t>S</w:t>
      </w:r>
      <w:r>
        <w:t>2</w:t>
      </w:r>
      <w:r>
        <w:t>中的</w:t>
      </w:r>
      <w:r>
        <w:rPr>
          <w:rFonts w:hint="eastAsia"/>
        </w:rPr>
        <w:t>结节类型初步分类网络具体结构为：</w:t>
      </w:r>
    </w:p>
    <w:p w14:paraId="6779E05B" w14:textId="77777777" w:rsidR="00450F67" w:rsidRDefault="00450F67" w:rsidP="00450F67">
      <w:pPr>
        <w:tabs>
          <w:tab w:val="left" w:pos="3930"/>
        </w:tabs>
        <w:ind w:firstLine="480"/>
      </w:pPr>
      <w:r>
        <w:t>所述</w:t>
      </w:r>
      <w:r>
        <w:rPr>
          <w:rFonts w:hint="eastAsia"/>
        </w:rPr>
        <w:t>结节类型初步分类网络包括：第二编码器、第二解码器、第三卷积注意力模块、第四卷积注意力模块、第二卷积平滑模块、</w:t>
      </w:r>
      <w:proofErr w:type="gramStart"/>
      <w:r>
        <w:rPr>
          <w:rFonts w:hint="eastAsia"/>
        </w:rPr>
        <w:t>第一多层</w:t>
      </w:r>
      <w:proofErr w:type="gramEnd"/>
      <w:r>
        <w:rPr>
          <w:rFonts w:hint="eastAsia"/>
        </w:rPr>
        <w:t>感知机、</w:t>
      </w:r>
      <w:proofErr w:type="gramStart"/>
      <w:r>
        <w:rPr>
          <w:rFonts w:hint="eastAsia"/>
        </w:rPr>
        <w:t>第二多层</w:t>
      </w:r>
      <w:proofErr w:type="gramEnd"/>
      <w:r>
        <w:rPr>
          <w:rFonts w:hint="eastAsia"/>
        </w:rPr>
        <w:t>感知机和分类器；</w:t>
      </w:r>
    </w:p>
    <w:p w14:paraId="49A0F240" w14:textId="77777777" w:rsidR="00450F67" w:rsidRDefault="00450F67" w:rsidP="00450F67">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3E7A705E" w14:textId="77777777" w:rsidR="00450F67" w:rsidRDefault="00450F67" w:rsidP="00450F67">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7A35AE4C" w14:textId="77777777" w:rsidR="00450F67" w:rsidRDefault="00450F67" w:rsidP="00450F67">
      <w:pPr>
        <w:tabs>
          <w:tab w:val="left" w:pos="3930"/>
        </w:tabs>
        <w:ind w:firstLine="480"/>
      </w:pPr>
      <w:r>
        <w:rPr>
          <w:rFonts w:hint="eastAsia"/>
        </w:rPr>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786C85E1" w14:textId="77777777" w:rsidR="00450F67" w:rsidRDefault="00450F67" w:rsidP="00450F67">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7658F4B5" w14:textId="77777777" w:rsidR="00450F67" w:rsidRPr="00E31824" w:rsidRDefault="00450F67" w:rsidP="00450F67">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4DB0BA37" w14:textId="77777777" w:rsidR="00450F67" w:rsidRDefault="00450F67" w:rsidP="00450F67">
      <w:pPr>
        <w:tabs>
          <w:tab w:val="left" w:pos="3930"/>
        </w:tabs>
        <w:ind w:firstLine="480"/>
        <w:rPr>
          <w:color w:val="FF0000"/>
        </w:rPr>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w:t>
      </w:r>
      <w:r w:rsidRPr="00E31824">
        <w:rPr>
          <w:rFonts w:hint="eastAsia"/>
          <w:color w:val="FF0000"/>
        </w:rPr>
        <w:lastRenderedPageBreak/>
        <w:t>卷积层</w:t>
      </w:r>
      <w:r w:rsidRPr="00E31824">
        <w:rPr>
          <w:color w:val="FF0000"/>
        </w:rPr>
        <w:t>4</w:t>
      </w:r>
      <w:r w:rsidRPr="00E31824">
        <w:rPr>
          <w:color w:val="FF0000"/>
        </w:rPr>
        <w:t>的卷积核大小相同</w:t>
      </w:r>
      <w:r>
        <w:rPr>
          <w:rFonts w:hint="eastAsia"/>
          <w:color w:val="FF0000"/>
        </w:rPr>
        <w:t>。</w:t>
      </w:r>
    </w:p>
    <w:p w14:paraId="0FE4B091" w14:textId="77777777" w:rsidR="00450F67" w:rsidRDefault="00450F67" w:rsidP="00450F67">
      <w:pPr>
        <w:tabs>
          <w:tab w:val="left" w:pos="3930"/>
        </w:tabs>
        <w:ind w:firstLine="480"/>
      </w:pPr>
      <w:r>
        <w:rPr>
          <w:rFonts w:hint="eastAsia"/>
        </w:rPr>
        <w:t>优选地，所述步骤</w:t>
      </w:r>
      <w:r>
        <w:rPr>
          <w:rFonts w:hint="eastAsia"/>
        </w:rPr>
        <w:t>S</w:t>
      </w:r>
      <w:r>
        <w:t>2</w:t>
      </w:r>
      <w:r>
        <w:t>中</w:t>
      </w:r>
      <w:r>
        <w:rPr>
          <w:rFonts w:hint="eastAsia"/>
        </w:rPr>
        <w:t>，结节类型初步分类网络的分类器的输出具体为：</w:t>
      </w:r>
    </w:p>
    <w:p w14:paraId="53566352" w14:textId="77777777" w:rsidR="00450F67" w:rsidRPr="00102B3E" w:rsidRDefault="00450F67" w:rsidP="00450F67">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rPr>
                      <w:rFonts w:ascii="Cambria Math" w:hAnsi="Cambria Math" w:cs="仿宋"/>
                      <w:color w:val="000000" w:themeColor="text1"/>
                    </w:rPr>
                    <m:t>i</m:t>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rPr>
                      <w:rFonts w:ascii="Cambria Math" w:hAnsi="Cambria Math" w:cs="仿宋"/>
                      <w:color w:val="000000" w:themeColor="text1"/>
                    </w:rPr>
                    <m:t>i</m:t>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rPr>
                          <w:rFonts w:ascii="Cambria Math" w:hAnsi="Cambria Math" w:cs="仿宋"/>
                          <w:color w:val="000000" w:themeColor="text1"/>
                        </w:rPr>
                        <m:t>i</m:t>
                      </m:r>
                    </m:sub>
                  </m:sSub>
                </m:e>
              </m:nary>
            </m:den>
          </m:f>
        </m:oMath>
      </m:oMathPara>
    </w:p>
    <w:p w14:paraId="342D26EB" w14:textId="77777777" w:rsidR="00450F67" w:rsidRPr="00102B3E" w:rsidRDefault="00450F67" w:rsidP="00450F67">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433ACEF3" w14:textId="77777777" w:rsidR="00450F67" w:rsidRPr="00102B3E" w:rsidRDefault="00000000" w:rsidP="00450F67">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4222285A" w14:textId="77777777" w:rsidR="00450F67" w:rsidRPr="00102B3E" w:rsidRDefault="00000000" w:rsidP="00450F67">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3372EA00" w14:textId="77777777" w:rsidR="00450F67" w:rsidRDefault="00450F67" w:rsidP="00450F67">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5F1B31">
        <w:rPr>
          <w:rFonts w:cs="仿宋" w:hint="eastAsia"/>
          <w:iCs/>
          <w:color w:val="FF0000"/>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为第一中间向量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Pr>
          <w:rFonts w:cs="仿宋"/>
          <w:color w:val="000000" w:themeColor="text1"/>
        </w:rPr>
        <w:t>分别为</w:t>
      </w:r>
      <w:proofErr w:type="gramStart"/>
      <w:r>
        <w:rPr>
          <w:rFonts w:cs="仿宋"/>
          <w:color w:val="000000" w:themeColor="text1"/>
        </w:rPr>
        <w:t>第一多层</w:t>
      </w:r>
      <w:proofErr w:type="gramEnd"/>
      <w:r>
        <w:rPr>
          <w:rFonts w:cs="仿宋"/>
          <w:color w:val="000000" w:themeColor="text1"/>
        </w:rPr>
        <w:t>感知机的第一参数和第二参数</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Pr>
          <w:rFonts w:cs="仿宋"/>
          <w:color w:val="000000" w:themeColor="text1"/>
        </w:rPr>
        <w:t>为第二中间向量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Pr>
          <w:rFonts w:cs="仿宋"/>
          <w:color w:val="000000" w:themeColor="text1"/>
        </w:rPr>
        <w:t>分别为</w:t>
      </w:r>
      <w:proofErr w:type="gramStart"/>
      <w:r>
        <w:rPr>
          <w:rFonts w:cs="仿宋"/>
          <w:color w:val="000000" w:themeColor="text1"/>
        </w:rPr>
        <w:t>第</w:t>
      </w:r>
      <w:r>
        <w:rPr>
          <w:rFonts w:cs="仿宋" w:hint="eastAsia"/>
          <w:color w:val="000000" w:themeColor="text1"/>
        </w:rPr>
        <w:t>二</w:t>
      </w:r>
      <w:r>
        <w:rPr>
          <w:rFonts w:cs="仿宋"/>
          <w:color w:val="000000" w:themeColor="text1"/>
        </w:rPr>
        <w:t>多层</w:t>
      </w:r>
      <w:proofErr w:type="gramEnd"/>
      <w:r>
        <w:rPr>
          <w:rFonts w:cs="仿宋"/>
          <w:color w:val="000000" w:themeColor="text1"/>
        </w:rPr>
        <w:t>感知机的第一参数和第二参数</w:t>
      </w:r>
      <w:r>
        <w:rPr>
          <w:rFonts w:cs="仿宋" w:hint="eastAsia"/>
          <w:color w:val="000000" w:themeColor="text1"/>
        </w:rPr>
        <w:t>；</w:t>
      </w:r>
      <m:oMath>
        <m:r>
          <w:rPr>
            <w:rFonts w:ascii="Cambria Math" w:hAnsi="Cambria Math" w:cs="仿宋" w:hint="eastAsia"/>
            <w:color w:val="000000" w:themeColor="text1"/>
          </w:rPr>
          <m:t>z</m:t>
        </m:r>
      </m:oMath>
      <w:r>
        <w:rPr>
          <w:rFonts w:cs="仿宋" w:hint="eastAsia"/>
          <w:color w:val="000000" w:themeColor="text1"/>
        </w:rPr>
        <w:t>为分类器的输入向量；</w:t>
      </w:r>
      <m:oMath>
        <m:sSub>
          <m:sSubPr>
            <m:ctrlPr>
              <w:rPr>
                <w:rFonts w:ascii="Cambria Math" w:hAnsi="Cambria Math" w:cs="仿宋"/>
                <w:i/>
                <w:iCs/>
                <w:color w:val="FF0000"/>
              </w:rPr>
            </m:ctrlPr>
          </m:sSubPr>
          <m:e>
            <m:r>
              <w:rPr>
                <w:rFonts w:ascii="Cambria Math" w:hAnsi="Cambria Math" w:cs="仿宋" w:hint="eastAsia"/>
                <w:color w:val="FF0000"/>
              </w:rPr>
              <m:t>z</m:t>
            </m:r>
          </m:e>
          <m:sub>
            <m:r>
              <w:rPr>
                <w:rFonts w:ascii="Cambria Math" w:hAnsi="Cambria Math" w:cs="仿宋"/>
                <w:color w:val="FF0000"/>
              </w:rPr>
              <m:t>i</m:t>
            </m:r>
          </m:sub>
        </m:sSub>
      </m:oMath>
      <w:r w:rsidRPr="00E10DA7">
        <w:rPr>
          <w:rFonts w:cs="仿宋"/>
          <w:iCs/>
          <w:color w:val="FF0000"/>
        </w:rPr>
        <w:t>为第</w:t>
      </w:r>
      <w:proofErr w:type="spellStart"/>
      <w:r w:rsidRPr="00E10DA7">
        <w:rPr>
          <w:rFonts w:cs="仿宋"/>
          <w:iCs/>
          <w:color w:val="FF0000"/>
        </w:rPr>
        <w:t>i</w:t>
      </w:r>
      <w:proofErr w:type="spellEnd"/>
      <w:proofErr w:type="gramStart"/>
      <w:r w:rsidRPr="00E10DA7">
        <w:rPr>
          <w:rFonts w:cs="仿宋"/>
          <w:iCs/>
          <w:color w:val="FF0000"/>
        </w:rPr>
        <w:t>个</w:t>
      </w:r>
      <w:proofErr w:type="gramEnd"/>
      <w:r w:rsidRPr="00E10DA7">
        <w:rPr>
          <w:rFonts w:cs="仿宋"/>
          <w:iCs/>
          <w:color w:val="FF0000"/>
        </w:rPr>
        <w:t>像素对应的分类器的输入向量</w:t>
      </w:r>
      <w:r>
        <w:rPr>
          <w:rFonts w:cs="仿宋" w:hint="eastAsia"/>
          <w:iCs/>
          <w:color w:val="000000" w:themeColor="text1"/>
        </w:rPr>
        <w:t>。</w:t>
      </w:r>
    </w:p>
    <w:p w14:paraId="5A87CBA7" w14:textId="77777777" w:rsidR="00200EFC" w:rsidRDefault="00450F67" w:rsidP="00450F67">
      <w:pPr>
        <w:tabs>
          <w:tab w:val="left" w:pos="3930"/>
        </w:tabs>
        <w:ind w:firstLine="480"/>
        <w:rPr>
          <w:color w:val="FF0000"/>
        </w:rPr>
      </w:pPr>
      <w:r>
        <w:rPr>
          <w:rFonts w:hint="eastAsia"/>
        </w:rPr>
        <w:t>优选地，所述第一卷积平滑模块和第二卷积平滑模块中，</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sidR="00200EFC">
        <w:rPr>
          <w:rFonts w:hint="eastAsia"/>
          <w:color w:val="FF0000"/>
        </w:rPr>
        <w:t>；</w:t>
      </w:r>
    </w:p>
    <w:p w14:paraId="269CB4B7" w14:textId="77777777" w:rsidR="00450F67" w:rsidRDefault="00200EFC" w:rsidP="002D4A88">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sidR="00450F67">
        <w:rPr>
          <w:rFonts w:hint="eastAsia"/>
          <w:color w:val="FF0000"/>
        </w:rPr>
        <w:t>。</w:t>
      </w:r>
    </w:p>
    <w:p w14:paraId="64CD8B4C" w14:textId="77777777" w:rsidR="00450F67" w:rsidRDefault="00450F67" w:rsidP="00450F67">
      <w:pPr>
        <w:tabs>
          <w:tab w:val="left" w:pos="3930"/>
        </w:tabs>
        <w:ind w:firstLine="480"/>
      </w:pPr>
      <w:r>
        <w:rPr>
          <w:rFonts w:hint="eastAsia"/>
        </w:rPr>
        <w:t>优选地，所述步骤</w:t>
      </w:r>
      <w:r>
        <w:rPr>
          <w:rFonts w:hint="eastAsia"/>
        </w:rPr>
        <w:t>S</w:t>
      </w:r>
      <w:r>
        <w:t>2</w:t>
      </w:r>
      <w:r>
        <w:t>中的</w:t>
      </w:r>
      <w:r>
        <w:rPr>
          <w:rFonts w:hint="eastAsia"/>
        </w:rPr>
        <w:t>结节类型二次分类网络具体结构为：</w:t>
      </w:r>
    </w:p>
    <w:p w14:paraId="3C65D301" w14:textId="77777777" w:rsidR="00450F67" w:rsidRDefault="00450F67" w:rsidP="00450F67">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295C9286" w14:textId="77777777" w:rsidR="00450F67" w:rsidRDefault="00450F67" w:rsidP="00450F67">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感知机的输入与结节类型初步分类网络的分类器的输出连接；</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感知机的输出均与二次分类器的输入连接；</w:t>
      </w:r>
    </w:p>
    <w:p w14:paraId="5F6DEB41" w14:textId="77777777" w:rsidR="00450F67" w:rsidRDefault="00450F67" w:rsidP="00450F67">
      <w:pPr>
        <w:tabs>
          <w:tab w:val="left" w:pos="3930"/>
        </w:tabs>
        <w:ind w:firstLine="480"/>
      </w:pPr>
      <w:r>
        <w:t>所述</w:t>
      </w:r>
      <w:r>
        <w:rPr>
          <w:rFonts w:hint="eastAsia"/>
        </w:rPr>
        <w:t>二次分类器的输出具体为：</w:t>
      </w:r>
    </w:p>
    <w:p w14:paraId="16E70EE2" w14:textId="77777777" w:rsidR="00450F67" w:rsidRDefault="00450F67" w:rsidP="00450F67">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3932A7A7" w14:textId="77777777" w:rsidR="00450F67" w:rsidRPr="002831B9" w:rsidRDefault="00000000" w:rsidP="00450F67">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67568A4E" w14:textId="77777777" w:rsidR="00450F67" w:rsidRPr="00650D9E" w:rsidRDefault="00000000" w:rsidP="00450F67">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7E04CDF7" w14:textId="77777777" w:rsidR="00450F67" w:rsidRPr="009758F8" w:rsidRDefault="00450F67" w:rsidP="00450F67">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Pr>
          <w:rFonts w:hint="eastAsia"/>
          <w:iCs/>
          <w:color w:val="000000" w:themeColor="text1"/>
        </w:rPr>
        <w:t>第三多层</w:t>
      </w:r>
      <w:proofErr w:type="gramEnd"/>
      <w:r>
        <w:rPr>
          <w:rFonts w:hint="eastAsia"/>
          <w:iCs/>
          <w:color w:val="000000" w:themeColor="text1"/>
        </w:rPr>
        <w:t>感知机的输出；</w:t>
      </w:r>
      <m:oMath>
        <m:r>
          <w:rPr>
            <w:rFonts w:ascii="Cambria Math" w:hAnsi="Cambria Math" w:cs="仿宋"/>
            <w:color w:val="000000" w:themeColor="text1"/>
          </w:rPr>
          <m:t>Mask</m:t>
        </m:r>
      </m:oMath>
      <w:r>
        <w:rPr>
          <w:rFonts w:hint="eastAsia"/>
          <w:iCs/>
          <w:color w:val="000000" w:themeColor="text1"/>
        </w:rPr>
        <w:t>为结节图像分割结果；</w:t>
      </w:r>
      <m:oMath>
        <m:r>
          <w:rPr>
            <w:rFonts w:ascii="Cambria Math" w:hAnsi="Cambria Math" w:cs="仿宋"/>
            <w:color w:val="000000" w:themeColor="text1"/>
          </w:rPr>
          <m:t>h</m:t>
        </m:r>
      </m:oMath>
      <w:r>
        <w:rPr>
          <w:rFonts w:hint="eastAsia"/>
          <w:iCs/>
          <w:color w:val="000000" w:themeColor="text1"/>
        </w:rPr>
        <w:t>为非线性函数；</w:t>
      </w:r>
      <m:oMath>
        <m:r>
          <w:rPr>
            <w:rFonts w:ascii="Cambria Math" w:hAnsi="Cambria Math" w:cs="仿宋"/>
            <w:color w:val="000000" w:themeColor="text1"/>
          </w:rPr>
          <m:t>MLP</m:t>
        </m:r>
      </m:oMath>
      <w:r>
        <w:rPr>
          <w:rFonts w:hint="eastAsia"/>
          <w:iCs/>
          <w:color w:val="000000" w:themeColor="text1"/>
        </w:rPr>
        <w:t>为多层感知机；</w:t>
      </w:r>
      <m:oMath>
        <m:r>
          <w:rPr>
            <w:rFonts w:ascii="Cambria Math" w:hAnsi="Cambria Math" w:cs="仿宋"/>
            <w:color w:val="000000" w:themeColor="text1"/>
          </w:rPr>
          <m:t>class</m:t>
        </m:r>
      </m:oMath>
      <w:r>
        <w:rPr>
          <w:rFonts w:hint="eastAsia"/>
          <w:iCs/>
          <w:color w:val="000000" w:themeColor="text1"/>
        </w:rPr>
        <w:t>为</w:t>
      </w:r>
      <w:r>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Pr>
          <w:iCs/>
          <w:color w:val="000000" w:themeColor="text1"/>
        </w:rPr>
        <w:t>分别为</w:t>
      </w:r>
      <w:r w:rsidRPr="002831B9">
        <w:rPr>
          <w:rFonts w:hint="eastAsia"/>
          <w:iCs/>
          <w:color w:val="000000" w:themeColor="text1"/>
        </w:rPr>
        <w:t>良</w:t>
      </w:r>
      <w:r>
        <w:rPr>
          <w:rFonts w:hint="eastAsia"/>
          <w:iCs/>
          <w:color w:val="000000" w:themeColor="text1"/>
        </w:rPr>
        <w:t>性和</w:t>
      </w:r>
      <w:r w:rsidRPr="002831B9">
        <w:rPr>
          <w:rFonts w:hint="eastAsia"/>
          <w:iCs/>
          <w:color w:val="000000" w:themeColor="text1"/>
        </w:rPr>
        <w:t>恶性结节</w:t>
      </w:r>
      <w:r>
        <w:rPr>
          <w:rFonts w:hint="eastAsia"/>
          <w:iCs/>
          <w:color w:val="000000" w:themeColor="text1"/>
        </w:rPr>
        <w:t>的初步预测结果。</w:t>
      </w:r>
    </w:p>
    <w:p w14:paraId="195E71B2" w14:textId="77777777" w:rsidR="00450F67" w:rsidRDefault="00450F67" w:rsidP="00450F67">
      <w:pPr>
        <w:tabs>
          <w:tab w:val="left" w:pos="3930"/>
        </w:tabs>
        <w:ind w:firstLine="480"/>
      </w:pPr>
      <w:r>
        <w:rPr>
          <w:rFonts w:hint="eastAsia"/>
        </w:rPr>
        <w:t>优选地，所述步骤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2C6B94">
        <w:rPr>
          <w:rFonts w:hint="eastAsia"/>
        </w:rPr>
        <w:t>Tversky</w:t>
      </w:r>
      <w:r w:rsidRPr="002C6B94">
        <w:rPr>
          <w:rFonts w:hint="eastAsia"/>
        </w:rPr>
        <w:t>损失函数</w:t>
      </w:r>
      <w:r>
        <w:rPr>
          <w:rFonts w:hint="eastAsia"/>
        </w:rPr>
        <w:t>进行训练；</w:t>
      </w:r>
    </w:p>
    <w:p w14:paraId="573C81F8" w14:textId="77777777" w:rsidR="00450F67" w:rsidRPr="002C6B94" w:rsidRDefault="00450F67" w:rsidP="00450F67">
      <w:pPr>
        <w:tabs>
          <w:tab w:val="left" w:pos="3930"/>
        </w:tabs>
        <w:ind w:firstLine="480"/>
      </w:pPr>
      <w:r>
        <w:rPr>
          <w:rFonts w:hint="eastAsia"/>
        </w:rPr>
        <w:t>所述</w:t>
      </w:r>
      <w:r w:rsidRPr="002C6B94">
        <w:rPr>
          <w:rFonts w:hint="eastAsia"/>
        </w:rPr>
        <w:t>T</w:t>
      </w:r>
      <w:r w:rsidRPr="002C6B94">
        <w:t>versky</w:t>
      </w:r>
      <w:r w:rsidRPr="002C6B94">
        <w:rPr>
          <w:rFonts w:hint="eastAsia"/>
        </w:rPr>
        <w:t>损失函数</w:t>
      </w:r>
      <w:r>
        <w:rPr>
          <w:rFonts w:hint="eastAsia"/>
        </w:rPr>
        <w:t>具体为</w:t>
      </w:r>
      <w:r w:rsidRPr="002C6B94">
        <w:rPr>
          <w:rFonts w:hint="eastAsia"/>
        </w:rPr>
        <w:t>：</w:t>
      </w:r>
    </w:p>
    <w:p w14:paraId="4752EBCC" w14:textId="77777777" w:rsidR="00450F67" w:rsidRPr="002C6B94" w:rsidRDefault="00000000" w:rsidP="00450F67">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532CCFBE" w14:textId="77777777" w:rsidR="00450F67" w:rsidRDefault="00450F67" w:rsidP="00450F67">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w:t>
      </w:r>
      <w:r>
        <w:rPr>
          <w:rFonts w:hint="eastAsia"/>
        </w:rPr>
        <w:t>是恶性结节的概率，为</w:t>
      </w:r>
      <w:r>
        <w:rPr>
          <w:rFonts w:hint="eastAsia"/>
        </w:rPr>
        <w:t>1</w:t>
      </w:r>
      <w:r>
        <w:rPr>
          <w:rFonts w:hint="eastAsia"/>
        </w:rPr>
        <w:t>表示恶性结节，</w:t>
      </w:r>
      <w:r w:rsidRPr="002C6B94">
        <w:rPr>
          <w:rFonts w:hint="eastAsia"/>
        </w:rPr>
        <w:t>为</w:t>
      </w:r>
      <w:r w:rsidRPr="002C6B94">
        <w:rPr>
          <w:rFonts w:hint="eastAsia"/>
        </w:rPr>
        <w:t>0</w:t>
      </w:r>
      <w:r>
        <w:rPr>
          <w:rFonts w:hint="eastAsia"/>
        </w:rPr>
        <w:t>表示良性结节；</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像素是</w:t>
      </w:r>
      <w:r>
        <w:rPr>
          <w:rFonts w:hint="eastAsia"/>
        </w:rPr>
        <w:t>良性结节的概率，为</w:t>
      </w:r>
      <w:r>
        <w:rPr>
          <w:rFonts w:hint="eastAsia"/>
        </w:rPr>
        <w:t>1</w:t>
      </w:r>
      <w:r>
        <w:rPr>
          <w:rFonts w:hint="eastAsia"/>
        </w:rPr>
        <w:t>表示良性结节</w:t>
      </w:r>
      <w:r w:rsidRPr="002C6B94">
        <w:rPr>
          <w:rFonts w:hint="eastAsia"/>
        </w:rPr>
        <w:t>，为</w:t>
      </w:r>
      <w:r w:rsidRPr="002C6B94">
        <w:rPr>
          <w:rFonts w:hint="eastAsia"/>
        </w:rPr>
        <w:t>0</w:t>
      </w:r>
      <w:r>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t>代表</w:t>
      </w:r>
      <w:r w:rsidRPr="002C6B94">
        <w:rPr>
          <w:rFonts w:hint="eastAsia"/>
        </w:rPr>
        <w:t>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良性结节</w:t>
      </w:r>
      <w:r w:rsidRPr="002C6B94">
        <w:rPr>
          <w:rFonts w:hint="eastAsia"/>
        </w:rPr>
        <w:t>的概率</w:t>
      </w:r>
      <w:r>
        <w:rPr>
          <w:rFonts w:hint="eastAsia"/>
        </w:rPr>
        <w:t>；</w:t>
      </w:r>
      <m:oMath>
        <m:r>
          <w:rPr>
            <w:rFonts w:ascii="Cambria Math" w:hAnsi="Cambria Math"/>
          </w:rPr>
          <m:t>α</m:t>
        </m:r>
      </m:oMath>
      <w:r>
        <w:t>和</w:t>
      </w:r>
      <m:oMath>
        <m:r>
          <w:rPr>
            <w:rFonts w:ascii="Cambria Math" w:hAnsi="Cambria Math"/>
          </w:rPr>
          <m:t>β</m:t>
        </m:r>
      </m:oMath>
      <w:r>
        <w:t>分别为第一和</w:t>
      </w:r>
      <w:proofErr w:type="gramStart"/>
      <w:r>
        <w:t>第二超</w:t>
      </w:r>
      <w:proofErr w:type="gramEnd"/>
      <w:r>
        <w:t>参数</w:t>
      </w:r>
      <w:r>
        <w:rPr>
          <w:rFonts w:hint="eastAsia"/>
        </w:rPr>
        <w:t>。</w:t>
      </w:r>
    </w:p>
    <w:p w14:paraId="792A95AB" w14:textId="7ADA9EBC" w:rsidR="00450F67" w:rsidRDefault="00450F67" w:rsidP="00450F67">
      <w:pPr>
        <w:tabs>
          <w:tab w:val="left" w:pos="3930"/>
        </w:tabs>
        <w:ind w:firstLine="480"/>
      </w:pPr>
      <w:r>
        <w:rPr>
          <w:rFonts w:hint="eastAsia"/>
        </w:rPr>
        <w:t>优选地，所述步骤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p>
    <w:p w14:paraId="71BCC5AB" w14:textId="77777777" w:rsidR="00450F67" w:rsidRDefault="00450F67" w:rsidP="00450F67">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71F81765" w14:textId="77777777" w:rsidR="00450F67" w:rsidRDefault="00450F67" w:rsidP="00450F67">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55A67BA5" w14:textId="77777777" w:rsidR="00450F67" w:rsidRPr="00B00CA1" w:rsidRDefault="00450F67" w:rsidP="00450F67">
      <w:pPr>
        <w:tabs>
          <w:tab w:val="left" w:pos="3930"/>
        </w:tabs>
        <w:ind w:firstLine="480"/>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r>
        <w:rPr>
          <w:rFonts w:cs="仿宋" w:hint="eastAsia"/>
          <w:color w:val="000000" w:themeColor="text1"/>
        </w:rPr>
        <w:t>。</w:t>
      </w:r>
    </w:p>
    <w:p w14:paraId="6EE24FD1" w14:textId="77777777" w:rsidR="00450F67" w:rsidRDefault="00450F67" w:rsidP="00450F67">
      <w:pPr>
        <w:tabs>
          <w:tab w:val="left" w:pos="3930"/>
        </w:tabs>
        <w:ind w:firstLine="480"/>
      </w:pPr>
      <w:r>
        <w:rPr>
          <w:rFonts w:hint="eastAsia"/>
        </w:rPr>
        <w:t>本发明</w:t>
      </w:r>
      <w:r w:rsidR="00706CFA">
        <w:rPr>
          <w:rFonts w:hint="eastAsia"/>
        </w:rPr>
        <w:t>还提供</w:t>
      </w:r>
      <w:r>
        <w:t>一种</w:t>
      </w:r>
      <w:r w:rsidRPr="006251EB">
        <w:rPr>
          <w:rFonts w:hint="eastAsia"/>
        </w:rPr>
        <w:t>基于深度卷积神经网络的乳腺癌超声图像分析</w:t>
      </w:r>
      <w:r>
        <w:rPr>
          <w:rFonts w:hint="eastAsia"/>
        </w:rPr>
        <w:t>系统，应用</w:t>
      </w:r>
      <w:r w:rsidR="00706CFA">
        <w:rPr>
          <w:rFonts w:hint="eastAsia"/>
        </w:rPr>
        <w:t>上</w:t>
      </w:r>
      <w:r>
        <w:t>述的一种</w:t>
      </w:r>
      <w:r w:rsidRPr="006251EB">
        <w:rPr>
          <w:rFonts w:hint="eastAsia"/>
        </w:rPr>
        <w:t>基于深度卷积神经网络的乳腺癌超声图像分析</w:t>
      </w:r>
      <w:r>
        <w:rPr>
          <w:rFonts w:hint="eastAsia"/>
        </w:rPr>
        <w:t>方法，包括：</w:t>
      </w:r>
    </w:p>
    <w:p w14:paraId="7B1CEDD2" w14:textId="77777777" w:rsidR="00450F67" w:rsidRDefault="00450F67" w:rsidP="00450F67">
      <w:pPr>
        <w:tabs>
          <w:tab w:val="left" w:pos="3930"/>
        </w:tabs>
        <w:ind w:firstLine="480"/>
      </w:pPr>
      <w:r>
        <w:rPr>
          <w:rFonts w:hint="eastAsia"/>
        </w:rPr>
        <w:t>数据预处理单元：用于获取乳腺超声图像数据集并进行预处理；</w:t>
      </w:r>
    </w:p>
    <w:p w14:paraId="1FDC9CE2" w14:textId="77777777" w:rsidR="00450F67" w:rsidRDefault="00450F67" w:rsidP="00450F67">
      <w:pPr>
        <w:tabs>
          <w:tab w:val="left" w:pos="3930"/>
        </w:tabs>
        <w:ind w:firstLine="480"/>
      </w:pPr>
      <w:r>
        <w:rPr>
          <w:rFonts w:hint="eastAsia"/>
        </w:rPr>
        <w:t>模型构建单元：用于建立乳腺超声图像分析神经网络模型；</w:t>
      </w:r>
    </w:p>
    <w:p w14:paraId="6D7B4CDC" w14:textId="77777777" w:rsidR="00450F67" w:rsidRDefault="00450F67" w:rsidP="00450F67">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2E408E0E" w14:textId="77777777" w:rsidR="00450F67" w:rsidRDefault="00450F67" w:rsidP="00450F67">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7D968BEB" w14:textId="77777777" w:rsidR="00450F67" w:rsidRPr="00A86E7C" w:rsidRDefault="00450F67" w:rsidP="00450F6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w:t>
      </w:r>
      <w:r>
        <w:rPr>
          <w:rFonts w:hint="eastAsia"/>
        </w:rPr>
        <w:lastRenderedPageBreak/>
        <w:t>析结果；</w:t>
      </w:r>
    </w:p>
    <w:p w14:paraId="1382B899" w14:textId="77777777" w:rsidR="00450F67" w:rsidRDefault="00450F67" w:rsidP="00450F67">
      <w:pPr>
        <w:tabs>
          <w:tab w:val="left" w:pos="3930"/>
        </w:tabs>
        <w:ind w:firstLine="480"/>
      </w:pPr>
      <w:r>
        <w:rPr>
          <w:rFonts w:hint="eastAsia"/>
        </w:rPr>
        <w:t>模型训练单元：用于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8F093BC" w14:textId="77777777" w:rsidR="00450F67" w:rsidRDefault="00450F67" w:rsidP="00450F67">
      <w:pPr>
        <w:tabs>
          <w:tab w:val="left" w:pos="3930"/>
        </w:tabs>
        <w:ind w:firstLine="480"/>
      </w:pPr>
      <w:r>
        <w:rPr>
          <w:rFonts w:hint="eastAsia"/>
        </w:rPr>
        <w:t>乳腺图像分析单元：用于获取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60605814" w14:textId="77777777" w:rsidR="00C8265D" w:rsidRDefault="00C8265D">
      <w:pPr>
        <w:ind w:firstLine="480"/>
        <w:rPr>
          <w:rFonts w:hAnsi="宋体"/>
        </w:rPr>
      </w:pPr>
      <w:r>
        <w:rPr>
          <w:rFonts w:hAnsi="宋体" w:hint="eastAsia"/>
        </w:rPr>
        <w:t>与现有技术相比，本</w:t>
      </w:r>
      <w:r>
        <w:rPr>
          <w:rFonts w:cs="宋体" w:hint="eastAsia"/>
        </w:rPr>
        <w:t>发明</w:t>
      </w:r>
      <w:r>
        <w:rPr>
          <w:rFonts w:hAnsi="宋体" w:hint="eastAsia"/>
        </w:rPr>
        <w:t>技术方案的有益效果是：</w:t>
      </w:r>
    </w:p>
    <w:p w14:paraId="6B1FEDBA" w14:textId="77777777" w:rsidR="00C8265D" w:rsidRDefault="00706CFA" w:rsidP="003B458B">
      <w:pPr>
        <w:tabs>
          <w:tab w:val="left" w:pos="3930"/>
        </w:tabs>
        <w:ind w:firstLine="480"/>
      </w:pPr>
      <w:r>
        <w:t>本发明</w:t>
      </w:r>
      <w:r w:rsidR="003B458B">
        <w:t>提供</w:t>
      </w:r>
      <w:r w:rsidR="003B458B" w:rsidRPr="00821486">
        <w:rPr>
          <w:rFonts w:hint="eastAsia"/>
        </w:rPr>
        <w:t>一种</w:t>
      </w:r>
      <w:r w:rsidR="003B458B" w:rsidRPr="006251EB">
        <w:rPr>
          <w:rFonts w:hint="eastAsia"/>
        </w:rPr>
        <w:t>基于深度卷积神经网络的乳腺癌超声图像分析方法</w:t>
      </w:r>
      <w:r w:rsidR="003B458B">
        <w:rPr>
          <w:rFonts w:hint="eastAsia"/>
        </w:rPr>
        <w:t>和系统，首先获取乳腺超声图像数据集并进行预处理；之后建立乳腺超声图像分析神经网络模型；本发明中的乳腺超声图像分析神经网络模型包括并列设置的</w:t>
      </w:r>
      <w:r w:rsidR="003B458B" w:rsidRPr="005851BA">
        <w:rPr>
          <w:rFonts w:hint="eastAsia"/>
        </w:rPr>
        <w:t>结节图像</w:t>
      </w:r>
      <w:r w:rsidR="003B458B">
        <w:rPr>
          <w:rFonts w:hint="eastAsia"/>
        </w:rPr>
        <w:t>分割网络和结节类型初步分类网络，以及结节类型二次分类网络；</w:t>
      </w:r>
      <w:r w:rsidR="003B458B" w:rsidRPr="005851BA">
        <w:rPr>
          <w:rFonts w:hint="eastAsia"/>
        </w:rPr>
        <w:t>结节图像</w:t>
      </w:r>
      <w:r w:rsidR="003B458B">
        <w:rPr>
          <w:rFonts w:hint="eastAsia"/>
        </w:rPr>
        <w:t>分割网络和结节类型初步分类网络的输出均与结节类型二次分类网络的输入连接；</w:t>
      </w:r>
      <w:r w:rsidR="003B458B">
        <w:t>所述</w:t>
      </w:r>
      <w:r w:rsidR="003B458B" w:rsidRPr="005851BA">
        <w:rPr>
          <w:rFonts w:hint="eastAsia"/>
        </w:rPr>
        <w:t>结节图像</w:t>
      </w:r>
      <w:r w:rsidR="003B458B">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之后</w:t>
      </w:r>
      <w:r w:rsidR="00955FF9">
        <w:rPr>
          <w:rFonts w:hint="eastAsia"/>
        </w:rPr>
        <w:t>将预处理后的乳腺超声图像数据集输入乳腺超声图像分析神经网络模型中进行迭代训练</w:t>
      </w:r>
      <w:r w:rsidR="003B458B">
        <w:rPr>
          <w:rFonts w:hint="eastAsia"/>
        </w:rPr>
        <w:t>，获取训练好的乳腺超声图像分析神经网络模型；最后获取</w:t>
      </w:r>
      <w:proofErr w:type="gramStart"/>
      <w:r w:rsidR="003B458B">
        <w:rPr>
          <w:rFonts w:hint="eastAsia"/>
        </w:rPr>
        <w:t>待分析</w:t>
      </w:r>
      <w:proofErr w:type="gramEnd"/>
      <w:r w:rsidR="003B458B">
        <w:rPr>
          <w:rFonts w:hint="eastAsia"/>
        </w:rPr>
        <w:t>的乳腺超声图像，将</w:t>
      </w:r>
      <w:proofErr w:type="gramStart"/>
      <w:r w:rsidR="003B458B">
        <w:rPr>
          <w:rFonts w:hint="eastAsia"/>
        </w:rPr>
        <w:t>待分析</w:t>
      </w:r>
      <w:proofErr w:type="gramEnd"/>
      <w:r w:rsidR="003B458B">
        <w:rPr>
          <w:rFonts w:hint="eastAsia"/>
        </w:rPr>
        <w:t>的乳腺超声图像输入训练好的乳腺超声图像分析神经网络模型中，获取结节图像的分割结果和结节类型的二次预测结果，完成乳腺超声图像的分析；</w:t>
      </w:r>
    </w:p>
    <w:p w14:paraId="42EFD914" w14:textId="77777777" w:rsidR="00CB19A0" w:rsidRDefault="00CB19A0" w:rsidP="00CB19A0">
      <w:pPr>
        <w:tabs>
          <w:tab w:val="left" w:pos="3930"/>
        </w:tabs>
        <w:ind w:firstLine="480"/>
      </w:pPr>
      <w:r>
        <w:rPr>
          <w:rFonts w:hint="eastAsia"/>
        </w:rPr>
        <w:t>与现有技术相比，本发明具有以下优点：</w:t>
      </w:r>
    </w:p>
    <w:p w14:paraId="0667AC4F" w14:textId="77777777" w:rsidR="00CB19A0" w:rsidRPr="00CB19A0" w:rsidRDefault="00CB19A0" w:rsidP="00CB19A0">
      <w:pPr>
        <w:tabs>
          <w:tab w:val="left" w:pos="3930"/>
        </w:tabs>
        <w:ind w:firstLine="480"/>
      </w:pPr>
      <w:r>
        <w:rPr>
          <w:rFonts w:hint="eastAsia"/>
        </w:rPr>
        <w:t>1</w:t>
      </w:r>
      <w:r>
        <w:rPr>
          <w:rFonts w:hint="eastAsia"/>
        </w:rPr>
        <w:t>）</w:t>
      </w:r>
      <w:r w:rsidRPr="00CB19A0">
        <w:rPr>
          <w:rFonts w:hint="eastAsia"/>
        </w:rPr>
        <w:t>提高模型特征提取能力：通过在编码器和解码器之间加入若干残差结构和注意力模块，不显著增加网络参数量，与此同时同时大幅度增加网络的特征提取能力；</w:t>
      </w:r>
    </w:p>
    <w:p w14:paraId="524A1695" w14:textId="77777777" w:rsidR="00CB19A0" w:rsidRPr="00CB19A0" w:rsidRDefault="00CB19A0" w:rsidP="00CB19A0">
      <w:pPr>
        <w:tabs>
          <w:tab w:val="left" w:pos="3930"/>
        </w:tabs>
        <w:ind w:firstLine="480"/>
      </w:pPr>
      <w:r w:rsidRPr="00CB19A0">
        <w:rPr>
          <w:rFonts w:hint="eastAsia"/>
        </w:rPr>
        <w:t>2</w:t>
      </w:r>
      <w:r>
        <w:rPr>
          <w:rFonts w:hint="eastAsia"/>
        </w:rPr>
        <w:t>）</w:t>
      </w:r>
      <w:r w:rsidRPr="00CB19A0">
        <w:rPr>
          <w:rFonts w:hint="eastAsia"/>
        </w:rPr>
        <w:t>分割效果更为合理：通过加入特定参数的卷积模块，能大幅度平滑分割区域的边缘，</w:t>
      </w:r>
      <w:proofErr w:type="gramStart"/>
      <w:r w:rsidRPr="00CB19A0">
        <w:rPr>
          <w:rFonts w:hint="eastAsia"/>
        </w:rPr>
        <w:t>同时去除不合理的小预测区域；</w:t>
      </w:r>
      <w:proofErr w:type="gramEnd"/>
      <w:r w:rsidRPr="00CB19A0">
        <w:t xml:space="preserve"> </w:t>
      </w:r>
    </w:p>
    <w:p w14:paraId="7F5141B2" w14:textId="77777777" w:rsidR="00706CFA" w:rsidRPr="00706CFA" w:rsidRDefault="00CB19A0" w:rsidP="00CB19A0">
      <w:pPr>
        <w:tabs>
          <w:tab w:val="left" w:pos="3930"/>
        </w:tabs>
        <w:ind w:firstLine="480"/>
      </w:pPr>
      <w:r w:rsidRPr="00CB19A0">
        <w:rPr>
          <w:rFonts w:hint="eastAsia"/>
        </w:rPr>
        <w:t>3</w:t>
      </w:r>
      <w:r>
        <w:rPr>
          <w:rFonts w:hint="eastAsia"/>
        </w:rPr>
        <w:t>）</w:t>
      </w:r>
      <w:r w:rsidRPr="00CB19A0">
        <w:rPr>
          <w:rFonts w:hint="eastAsia"/>
        </w:rPr>
        <w:t>分类预测更为精确：</w:t>
      </w:r>
      <w:r>
        <w:rPr>
          <w:rFonts w:hint="eastAsia"/>
        </w:rPr>
        <w:t>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w:t>
      </w:r>
      <w:r w:rsidRPr="00133E17">
        <w:rPr>
          <w:rFonts w:hint="eastAsia"/>
        </w:rPr>
        <w:lastRenderedPageBreak/>
        <w:t>边缘的平滑</w:t>
      </w:r>
      <w:r>
        <w:rPr>
          <w:rFonts w:hint="eastAsia"/>
        </w:rPr>
        <w:t>，同时提高分析结果的精准度。</w:t>
      </w:r>
    </w:p>
    <w:p w14:paraId="6B523542" w14:textId="77777777" w:rsidR="00C8265D" w:rsidRDefault="00C8265D">
      <w:pPr>
        <w:ind w:firstLineChars="0" w:firstLine="0"/>
        <w:jc w:val="left"/>
        <w:rPr>
          <w:b/>
        </w:rPr>
      </w:pPr>
      <w:r>
        <w:rPr>
          <w:rFonts w:hint="eastAsia"/>
          <w:b/>
        </w:rPr>
        <w:t>附图说明</w:t>
      </w:r>
    </w:p>
    <w:p w14:paraId="4BD21EE2" w14:textId="77777777" w:rsidR="00C8265D" w:rsidRDefault="00C8265D">
      <w:pPr>
        <w:ind w:firstLineChars="0" w:firstLine="0"/>
        <w:jc w:val="left"/>
      </w:pPr>
      <w:r>
        <w:rPr>
          <w:rFonts w:hint="eastAsia"/>
        </w:rPr>
        <w:t>图</w:t>
      </w:r>
      <w:r>
        <w:rPr>
          <w:rFonts w:hint="eastAsia"/>
        </w:rPr>
        <w:t>1</w:t>
      </w:r>
      <w:r>
        <w:rPr>
          <w:rFonts w:hint="eastAsia"/>
        </w:rPr>
        <w:t>为</w:t>
      </w:r>
      <w:r w:rsidR="001B56BA">
        <w:rPr>
          <w:rFonts w:hint="eastAsia"/>
        </w:rPr>
        <w:t>实施例</w:t>
      </w:r>
      <w:r w:rsidR="001B56BA">
        <w:rPr>
          <w:rFonts w:hint="eastAsia"/>
        </w:rPr>
        <w:t>1</w:t>
      </w:r>
      <w:r w:rsidR="001B56BA">
        <w:rPr>
          <w:rFonts w:hint="eastAsia"/>
        </w:rPr>
        <w:t>所提供的</w:t>
      </w:r>
      <w:r w:rsidR="001B56BA" w:rsidRPr="00821486">
        <w:rPr>
          <w:rFonts w:hint="eastAsia"/>
        </w:rPr>
        <w:t>一种</w:t>
      </w:r>
      <w:r w:rsidR="001B56BA" w:rsidRPr="006251EB">
        <w:rPr>
          <w:rFonts w:hint="eastAsia"/>
        </w:rPr>
        <w:t>基于深度卷积神经网络的乳腺癌超声图像分析方法</w:t>
      </w:r>
      <w:r w:rsidR="001B56BA">
        <w:rPr>
          <w:rFonts w:hint="eastAsia"/>
        </w:rPr>
        <w:t>流程图</w:t>
      </w:r>
      <w:r>
        <w:rPr>
          <w:rFonts w:hint="eastAsia"/>
        </w:rPr>
        <w:t>。</w:t>
      </w:r>
    </w:p>
    <w:p w14:paraId="56F7B252" w14:textId="77777777" w:rsidR="00C8265D" w:rsidRDefault="00C8265D">
      <w:pPr>
        <w:ind w:firstLineChars="0" w:firstLine="0"/>
        <w:jc w:val="left"/>
      </w:pPr>
      <w:r>
        <w:rPr>
          <w:rFonts w:hint="eastAsia"/>
        </w:rPr>
        <w:t>图</w:t>
      </w:r>
      <w:r>
        <w:rPr>
          <w:rFonts w:hint="eastAsia"/>
        </w:rPr>
        <w:t>2</w:t>
      </w:r>
      <w:r>
        <w:rPr>
          <w:rFonts w:hint="eastAsia"/>
        </w:rPr>
        <w:t>为</w:t>
      </w:r>
      <w:r w:rsidR="001B56BA">
        <w:rPr>
          <w:rFonts w:hint="eastAsia"/>
        </w:rPr>
        <w:t>实施例</w:t>
      </w:r>
      <w:r w:rsidR="00184611">
        <w:t>1</w:t>
      </w:r>
      <w:r w:rsidR="001B56BA">
        <w:rPr>
          <w:rFonts w:hint="eastAsia"/>
        </w:rPr>
        <w:t>所提供的</w:t>
      </w:r>
      <w:r w:rsidR="00184611">
        <w:rPr>
          <w:rFonts w:hint="eastAsia"/>
        </w:rPr>
        <w:t>乳腺超声图像分析神经网络模型结构图</w:t>
      </w:r>
      <w:r>
        <w:rPr>
          <w:rFonts w:hint="eastAsia"/>
        </w:rPr>
        <w:t>。</w:t>
      </w:r>
    </w:p>
    <w:p w14:paraId="7780D50B" w14:textId="77777777" w:rsidR="00184611" w:rsidRDefault="00184611" w:rsidP="00184611">
      <w:pPr>
        <w:ind w:firstLineChars="0" w:firstLine="0"/>
        <w:jc w:val="left"/>
      </w:pPr>
      <w:r>
        <w:rPr>
          <w:rFonts w:hint="eastAsia"/>
        </w:rPr>
        <w:t>图</w:t>
      </w:r>
      <w:r>
        <w:rPr>
          <w:rFonts w:hint="eastAsia"/>
        </w:rPr>
        <w:t>3</w:t>
      </w:r>
      <w:r>
        <w:rPr>
          <w:rFonts w:hint="eastAsia"/>
        </w:rPr>
        <w:t>为实施例</w:t>
      </w:r>
      <w:r>
        <w:rPr>
          <w:rFonts w:hint="eastAsia"/>
        </w:rPr>
        <w:t>2</w:t>
      </w:r>
      <w:r>
        <w:rPr>
          <w:rFonts w:hint="eastAsia"/>
        </w:rPr>
        <w:t>所提供的乳腺超声图像示意图。</w:t>
      </w:r>
    </w:p>
    <w:p w14:paraId="2479FE5C" w14:textId="77777777" w:rsidR="00184611" w:rsidRDefault="00184611" w:rsidP="00184611">
      <w:pPr>
        <w:ind w:firstLineChars="0" w:firstLine="0"/>
      </w:pPr>
      <w:r>
        <w:rPr>
          <w:rFonts w:hint="eastAsia"/>
        </w:rPr>
        <w:t>图</w:t>
      </w:r>
      <w:r>
        <w:rPr>
          <w:rFonts w:hint="eastAsia"/>
        </w:rPr>
        <w:t>4</w:t>
      </w:r>
      <w:r>
        <w:rPr>
          <w:rFonts w:hint="eastAsia"/>
        </w:rPr>
        <w:t>为实施例</w:t>
      </w:r>
      <w:r>
        <w:rPr>
          <w:rFonts w:hint="eastAsia"/>
        </w:rPr>
        <w:t>2</w:t>
      </w:r>
      <w:r>
        <w:rPr>
          <w:rFonts w:hint="eastAsia"/>
        </w:rPr>
        <w:t>所提供的</w:t>
      </w:r>
      <w:r w:rsidRPr="005851BA">
        <w:rPr>
          <w:rFonts w:hint="eastAsia"/>
        </w:rPr>
        <w:t>结节图像</w:t>
      </w:r>
      <w:r>
        <w:rPr>
          <w:rFonts w:hint="eastAsia"/>
        </w:rPr>
        <w:t>分割网络结构图。</w:t>
      </w:r>
    </w:p>
    <w:p w14:paraId="771FD088" w14:textId="77777777" w:rsidR="00184611" w:rsidRDefault="00184611" w:rsidP="00184611">
      <w:pPr>
        <w:ind w:firstLineChars="0" w:firstLine="0"/>
        <w:jc w:val="left"/>
      </w:pPr>
      <w:r>
        <w:rPr>
          <w:rFonts w:hint="eastAsia"/>
        </w:rPr>
        <w:t>图</w:t>
      </w:r>
      <w:r>
        <w:rPr>
          <w:rFonts w:hint="eastAsia"/>
        </w:rPr>
        <w:t>5</w:t>
      </w:r>
      <w:r>
        <w:rPr>
          <w:rFonts w:hint="eastAsia"/>
        </w:rPr>
        <w:t>为实施例</w:t>
      </w:r>
      <w:r>
        <w:rPr>
          <w:rFonts w:hint="eastAsia"/>
        </w:rPr>
        <w:t>2</w:t>
      </w:r>
      <w:r>
        <w:rPr>
          <w:rFonts w:hint="eastAsia"/>
        </w:rPr>
        <w:t>所提供的</w:t>
      </w:r>
      <w:r w:rsidRPr="00184611">
        <w:rPr>
          <w:rFonts w:hint="eastAsia"/>
        </w:rPr>
        <w:t>结节类型初步分类网络结构图</w:t>
      </w:r>
      <w:r>
        <w:rPr>
          <w:rFonts w:hint="eastAsia"/>
        </w:rPr>
        <w:t>。</w:t>
      </w:r>
    </w:p>
    <w:p w14:paraId="1A8FEBB1" w14:textId="77777777" w:rsidR="00184611" w:rsidRDefault="00184611" w:rsidP="00184611">
      <w:pPr>
        <w:ind w:firstLineChars="0" w:firstLine="0"/>
        <w:jc w:val="left"/>
      </w:pPr>
      <w:r>
        <w:rPr>
          <w:rFonts w:hint="eastAsia"/>
        </w:rPr>
        <w:t>图</w:t>
      </w:r>
      <w:r>
        <w:t>6</w:t>
      </w:r>
      <w:r>
        <w:rPr>
          <w:rFonts w:hint="eastAsia"/>
        </w:rPr>
        <w:t>为实施例</w:t>
      </w:r>
      <w:r>
        <w:rPr>
          <w:rFonts w:hint="eastAsia"/>
        </w:rPr>
        <w:t>2</w:t>
      </w:r>
      <w:r>
        <w:rPr>
          <w:rFonts w:hint="eastAsia"/>
        </w:rPr>
        <w:t>所提供的</w:t>
      </w:r>
      <w:r w:rsidR="003B66E9" w:rsidRPr="00184611">
        <w:rPr>
          <w:rFonts w:hint="eastAsia"/>
        </w:rPr>
        <w:t>结节类型</w:t>
      </w:r>
      <w:r w:rsidR="003B66E9">
        <w:rPr>
          <w:rFonts w:hint="eastAsia"/>
        </w:rPr>
        <w:t>二次</w:t>
      </w:r>
      <w:r w:rsidR="003B66E9" w:rsidRPr="00184611">
        <w:rPr>
          <w:rFonts w:hint="eastAsia"/>
        </w:rPr>
        <w:t>分类网络结构图</w:t>
      </w:r>
      <w:r>
        <w:rPr>
          <w:rFonts w:hint="eastAsia"/>
        </w:rPr>
        <w:t>。</w:t>
      </w:r>
    </w:p>
    <w:p w14:paraId="1E51A990" w14:textId="77777777" w:rsidR="00184611" w:rsidRDefault="00184611" w:rsidP="00184611">
      <w:pPr>
        <w:ind w:firstLineChars="0" w:firstLine="0"/>
        <w:jc w:val="left"/>
      </w:pPr>
      <w:r>
        <w:rPr>
          <w:rFonts w:hint="eastAsia"/>
        </w:rPr>
        <w:t>图</w:t>
      </w:r>
      <w:r>
        <w:t>7</w:t>
      </w:r>
      <w:r>
        <w:rPr>
          <w:rFonts w:hint="eastAsia"/>
        </w:rPr>
        <w:t>为实施例</w:t>
      </w:r>
      <w:r>
        <w:rPr>
          <w:rFonts w:hint="eastAsia"/>
        </w:rPr>
        <w:t>2</w:t>
      </w:r>
      <w:r>
        <w:rPr>
          <w:rFonts w:hint="eastAsia"/>
        </w:rPr>
        <w:t>所提供的</w:t>
      </w:r>
      <w:r w:rsidR="003B66E9">
        <w:rPr>
          <w:rFonts w:hint="eastAsia"/>
        </w:rPr>
        <w:t>训练好的乳腺超声图像分析神经网络模型输出的分析结果图</w:t>
      </w:r>
      <w:r>
        <w:rPr>
          <w:rFonts w:hint="eastAsia"/>
        </w:rPr>
        <w:t>。</w:t>
      </w:r>
    </w:p>
    <w:p w14:paraId="3DE2BEFF" w14:textId="77777777" w:rsidR="00184611" w:rsidRDefault="00184611" w:rsidP="00184611">
      <w:pPr>
        <w:ind w:firstLineChars="0" w:firstLine="0"/>
        <w:jc w:val="left"/>
      </w:pPr>
      <w:r>
        <w:rPr>
          <w:rFonts w:hint="eastAsia"/>
        </w:rPr>
        <w:t>图</w:t>
      </w:r>
      <w:r>
        <w:t>8</w:t>
      </w:r>
      <w:r>
        <w:rPr>
          <w:rFonts w:hint="eastAsia"/>
        </w:rPr>
        <w:t>为实施例</w:t>
      </w:r>
      <w:r>
        <w:t>3</w:t>
      </w:r>
      <w:r>
        <w:rPr>
          <w:rFonts w:hint="eastAsia"/>
        </w:rPr>
        <w:t>所提供的</w:t>
      </w:r>
      <w:r w:rsidR="003B66E9" w:rsidRPr="00821486">
        <w:rPr>
          <w:rFonts w:hint="eastAsia"/>
        </w:rPr>
        <w:t>一种</w:t>
      </w:r>
      <w:r w:rsidR="003B66E9" w:rsidRPr="006251EB">
        <w:rPr>
          <w:rFonts w:hint="eastAsia"/>
        </w:rPr>
        <w:t>基于深度卷积神经网络的乳腺癌超声图像分析</w:t>
      </w:r>
      <w:r w:rsidR="003B66E9">
        <w:rPr>
          <w:rFonts w:hint="eastAsia"/>
        </w:rPr>
        <w:t>系统结构图</w:t>
      </w:r>
      <w:r>
        <w:rPr>
          <w:rFonts w:hint="eastAsia"/>
        </w:rPr>
        <w:t>。</w:t>
      </w:r>
    </w:p>
    <w:p w14:paraId="3EC613A1" w14:textId="77777777" w:rsidR="00C8265D" w:rsidRDefault="00C8265D">
      <w:pPr>
        <w:ind w:firstLineChars="0" w:firstLine="0"/>
        <w:jc w:val="left"/>
        <w:rPr>
          <w:b/>
        </w:rPr>
      </w:pPr>
      <w:r>
        <w:rPr>
          <w:rFonts w:hint="eastAsia"/>
          <w:b/>
        </w:rPr>
        <w:t>具体实施方式</w:t>
      </w:r>
    </w:p>
    <w:p w14:paraId="4FEBDCE8" w14:textId="77777777" w:rsidR="00C8265D" w:rsidRDefault="00C8265D">
      <w:pPr>
        <w:ind w:firstLine="480"/>
      </w:pPr>
      <w:r>
        <w:rPr>
          <w:rFonts w:hint="eastAsia"/>
        </w:rPr>
        <w:t>附图仅用于示例性说明，不能理解为对本专利的限制；</w:t>
      </w:r>
    </w:p>
    <w:p w14:paraId="26868CD2" w14:textId="77777777" w:rsidR="00C8265D" w:rsidRDefault="00C8265D">
      <w:pPr>
        <w:ind w:firstLine="480"/>
      </w:pPr>
      <w:r>
        <w:rPr>
          <w:rFonts w:hint="eastAsia"/>
        </w:rPr>
        <w:t>为了更好说明本实施例，附图某些部件会有省略、放大或缩小，并不代表实际产品的尺寸；</w:t>
      </w:r>
    </w:p>
    <w:p w14:paraId="12D51448" w14:textId="77777777" w:rsidR="00C8265D" w:rsidRDefault="00C8265D">
      <w:pPr>
        <w:ind w:firstLine="480"/>
      </w:pPr>
      <w:r>
        <w:rPr>
          <w:rFonts w:hint="eastAsia"/>
        </w:rPr>
        <w:t>对于本领域技术人员来说，附图中某些公知结构及其说明可能省略是可以理解的。</w:t>
      </w:r>
    </w:p>
    <w:p w14:paraId="1377C648" w14:textId="77777777" w:rsidR="00C8265D" w:rsidRDefault="00C8265D">
      <w:pPr>
        <w:ind w:firstLine="480"/>
        <w:rPr>
          <w:rFonts w:ascii="宋体" w:hAnsi="宋体"/>
        </w:rPr>
      </w:pPr>
    </w:p>
    <w:p w14:paraId="74FE6D81" w14:textId="77777777" w:rsidR="00C8265D" w:rsidRDefault="00C8265D">
      <w:pPr>
        <w:ind w:firstLine="480"/>
        <w:rPr>
          <w:rFonts w:ascii="宋体" w:hAnsi="宋体"/>
        </w:rPr>
      </w:pPr>
      <w:r>
        <w:rPr>
          <w:rFonts w:ascii="宋体" w:hAnsi="宋体" w:hint="eastAsia"/>
        </w:rPr>
        <w:t>下面结合附图和实施例对本发明的技术方案做进一步的说明。</w:t>
      </w:r>
    </w:p>
    <w:p w14:paraId="5FBBD44A" w14:textId="77777777" w:rsidR="00C8265D" w:rsidRDefault="00C8265D">
      <w:pPr>
        <w:ind w:firstLineChars="0" w:firstLine="0"/>
        <w:jc w:val="left"/>
      </w:pPr>
      <w:r>
        <w:rPr>
          <w:rFonts w:hint="eastAsia"/>
        </w:rPr>
        <w:t>实施例</w:t>
      </w:r>
      <w:r>
        <w:rPr>
          <w:rFonts w:hint="eastAsia"/>
        </w:rPr>
        <w:t>1</w:t>
      </w:r>
    </w:p>
    <w:p w14:paraId="43CC0069" w14:textId="77777777" w:rsidR="00CB19A0" w:rsidRDefault="00CB19A0" w:rsidP="00CB19A0">
      <w:pPr>
        <w:tabs>
          <w:tab w:val="left" w:pos="3930"/>
        </w:tabs>
        <w:ind w:firstLine="480"/>
      </w:pPr>
      <w:r>
        <w:t>如图</w:t>
      </w:r>
      <w:r>
        <w:rPr>
          <w:rFonts w:hint="eastAsia"/>
        </w:rPr>
        <w:t>1</w:t>
      </w:r>
      <w:r>
        <w:rPr>
          <w:rFonts w:hint="eastAsia"/>
        </w:rPr>
        <w:t>所示，本实施</w:t>
      </w:r>
      <w:proofErr w:type="gramStart"/>
      <w:r>
        <w:rPr>
          <w:rFonts w:hint="eastAsia"/>
        </w:rPr>
        <w:t>例提供</w:t>
      </w:r>
      <w:proofErr w:type="gramEnd"/>
      <w:r w:rsidRPr="00821486">
        <w:rPr>
          <w:rFonts w:hint="eastAsia"/>
        </w:rPr>
        <w:t>一种</w:t>
      </w:r>
      <w:r w:rsidRPr="006251EB">
        <w:rPr>
          <w:rFonts w:hint="eastAsia"/>
        </w:rPr>
        <w:t>基于深度卷积神经网络的乳腺癌超声图像分析方法</w:t>
      </w:r>
      <w:r>
        <w:rPr>
          <w:rFonts w:hint="eastAsia"/>
        </w:rPr>
        <w:t>，包括以下步骤：</w:t>
      </w:r>
    </w:p>
    <w:p w14:paraId="04389AB5" w14:textId="77777777" w:rsidR="00CB19A0" w:rsidRDefault="00CB19A0" w:rsidP="00CB19A0">
      <w:pPr>
        <w:tabs>
          <w:tab w:val="left" w:pos="3930"/>
        </w:tabs>
        <w:ind w:firstLine="480"/>
      </w:pPr>
      <w:r>
        <w:rPr>
          <w:rFonts w:hint="eastAsia"/>
        </w:rPr>
        <w:t>S1</w:t>
      </w:r>
      <w:r>
        <w:rPr>
          <w:rFonts w:hint="eastAsia"/>
        </w:rPr>
        <w:t>：获取乳腺超声图像数据集并进行预处理；</w:t>
      </w:r>
    </w:p>
    <w:p w14:paraId="0A93CE13" w14:textId="77777777" w:rsidR="00CB19A0" w:rsidRDefault="00CB19A0" w:rsidP="00CB19A0">
      <w:pPr>
        <w:tabs>
          <w:tab w:val="left" w:pos="3930"/>
        </w:tabs>
        <w:ind w:firstLine="480"/>
      </w:pPr>
      <w:r>
        <w:rPr>
          <w:rFonts w:hint="eastAsia"/>
        </w:rPr>
        <w:t>S2</w:t>
      </w:r>
      <w:r>
        <w:rPr>
          <w:rFonts w:hint="eastAsia"/>
        </w:rPr>
        <w:t>：建立乳腺超声图像分析神经网络模型；</w:t>
      </w:r>
    </w:p>
    <w:p w14:paraId="63556AD8" w14:textId="77777777" w:rsidR="00CB19A0" w:rsidRDefault="00CB19A0" w:rsidP="00CB19A0">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5EF0C64B" w14:textId="77777777" w:rsidR="00CB19A0" w:rsidRDefault="00CB19A0" w:rsidP="00CB19A0">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55F425AE" w14:textId="77777777" w:rsidR="00CB19A0" w:rsidRPr="00A86E7C" w:rsidRDefault="00CB19A0" w:rsidP="00CB19A0">
      <w:pPr>
        <w:tabs>
          <w:tab w:val="left" w:pos="3930"/>
        </w:tabs>
        <w:ind w:firstLine="480"/>
      </w:pPr>
      <w:r>
        <w:lastRenderedPageBreak/>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12565669" w14:textId="77777777" w:rsidR="00CB19A0" w:rsidRDefault="00CB19A0" w:rsidP="00CB19A0">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153DB797" w14:textId="77777777" w:rsidR="00E87374" w:rsidRDefault="00CB19A0" w:rsidP="00CB19A0">
      <w:pPr>
        <w:ind w:firstLine="480"/>
        <w:jc w:val="left"/>
      </w:pPr>
      <w:r>
        <w:rPr>
          <w:rFonts w:hint="eastAsia"/>
        </w:rPr>
        <w:t>S4</w:t>
      </w:r>
      <w:r>
        <w:rPr>
          <w:rFonts w:hint="eastAsia"/>
        </w:rPr>
        <w:t>：获取待分析的乳腺超声图像，将待分析的乳腺超声图像输入训练好的乳腺超声图像分析神经网络模型中，获取结节图像的分割结果和结节类型的二次预测结果，完成乳腺超声图像的分析。</w:t>
      </w:r>
    </w:p>
    <w:p w14:paraId="7BB8CD3B" w14:textId="77777777" w:rsidR="00A65AB3" w:rsidRDefault="00E87374" w:rsidP="00A65AB3">
      <w:pPr>
        <w:tabs>
          <w:tab w:val="left" w:pos="3930"/>
        </w:tabs>
        <w:ind w:firstLine="480"/>
      </w:pPr>
      <w:r>
        <w:rPr>
          <w:rFonts w:hint="eastAsia"/>
        </w:rPr>
        <w:t>在具体实施过程中，</w:t>
      </w:r>
      <w:r w:rsidR="00A65AB3">
        <w:rPr>
          <w:rFonts w:hint="eastAsia"/>
        </w:rPr>
        <w:t>首先获取乳腺超声图像数据集并进行预处理；</w:t>
      </w:r>
    </w:p>
    <w:p w14:paraId="7BA6452B" w14:textId="77777777" w:rsidR="00A65AB3" w:rsidRDefault="00A65AB3" w:rsidP="00A65AB3">
      <w:pPr>
        <w:tabs>
          <w:tab w:val="left" w:pos="3930"/>
        </w:tabs>
        <w:ind w:firstLine="480"/>
      </w:pPr>
      <w:r>
        <w:rPr>
          <w:rFonts w:hint="eastAsia"/>
        </w:rPr>
        <w:t>如图</w:t>
      </w:r>
      <w:r>
        <w:rPr>
          <w:rFonts w:hint="eastAsia"/>
        </w:rPr>
        <w:t>2</w:t>
      </w:r>
      <w:r>
        <w:rPr>
          <w:rFonts w:hint="eastAsia"/>
        </w:rPr>
        <w:t>所示，建立乳腺超声图像分析神经网络模型；本实施例中的乳腺超声图像分析神经网络模型包括并列设置的</w:t>
      </w:r>
      <w:r w:rsidRPr="005851BA">
        <w:rPr>
          <w:rFonts w:hint="eastAsia"/>
        </w:rPr>
        <w:t>结节图像</w:t>
      </w:r>
      <w:r>
        <w:rPr>
          <w:rFonts w:hint="eastAsia"/>
        </w:rPr>
        <w:t>分割网络和结节类型初步分类网络，以及结节类型二次分类网络；</w:t>
      </w:r>
      <w:r w:rsidRPr="005851BA">
        <w:rPr>
          <w:rFonts w:hint="eastAsia"/>
        </w:rPr>
        <w:t>结节图像</w:t>
      </w:r>
      <w:r>
        <w:rPr>
          <w:rFonts w:hint="eastAsia"/>
        </w:rPr>
        <w:t>分割网络和结节类型初步分类网络的输出均与结节类型二次分类网络的输入连接；</w:t>
      </w:r>
    </w:p>
    <w:p w14:paraId="34B882D3" w14:textId="77777777" w:rsidR="00A65AB3" w:rsidRDefault="00A65AB3" w:rsidP="00A65AB3">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257FAA67" w14:textId="77777777" w:rsidR="00A65AB3" w:rsidRDefault="00A65AB3" w:rsidP="00A65AB3">
      <w:pPr>
        <w:tabs>
          <w:tab w:val="left" w:pos="3930"/>
        </w:tabs>
        <w:ind w:firstLine="480"/>
      </w:pPr>
      <w:r>
        <w:rPr>
          <w:rFonts w:hint="eastAsia"/>
        </w:rPr>
        <w:t>本实施例中的结节图像分割网络为</w:t>
      </w:r>
      <w:r w:rsidRPr="00A65AB3">
        <w:rPr>
          <w:rFonts w:hint="eastAsia"/>
        </w:rPr>
        <w:t>基于卷积编码器和解码器架构的深度卷积神经网络，在编码器的所有输出中以残差结构引入基于通道和空间注意力机制模块，利用残差结构使得注意力机制模块的输出不会使得模</w:t>
      </w:r>
      <w:r>
        <w:rPr>
          <w:rFonts w:hint="eastAsia"/>
        </w:rPr>
        <w:t>型效果更差，进而提高模型提取关键特征的能力；同时在网络尾部嵌入</w:t>
      </w:r>
      <w:r w:rsidRPr="00A65AB3">
        <w:rPr>
          <w:rFonts w:hint="eastAsia"/>
        </w:rPr>
        <w:t>卷积平滑模块，平滑预测区域边缘，同时去除不合理的噪点</w:t>
      </w:r>
      <w:r>
        <w:rPr>
          <w:rFonts w:hint="eastAsia"/>
        </w:rPr>
        <w:t>；</w:t>
      </w:r>
    </w:p>
    <w:p w14:paraId="2DB8EB6A" w14:textId="77777777" w:rsidR="00A65AB3" w:rsidRDefault="00A65AB3" w:rsidP="00A65AB3">
      <w:pPr>
        <w:tabs>
          <w:tab w:val="left" w:pos="3930"/>
        </w:tabs>
        <w:ind w:firstLine="480"/>
      </w:pPr>
      <w:r>
        <w:t>本实施例中的</w:t>
      </w:r>
      <w:r>
        <w:rPr>
          <w:rFonts w:hint="eastAsia"/>
        </w:rPr>
        <w:t>结节类型初步分类网络以结节图像分割网络的模型结构为基础，并微调模型结构，在网络模型中额外增加基于全连接的分类器，分类器的输入由模型编码器的部分输出和解码器输出构成，进而计算出无结节、良性结节和恶性结节的概率，以最高的概率作为最终的分类结果；</w:t>
      </w:r>
    </w:p>
    <w:p w14:paraId="2A2C0B9D" w14:textId="77777777" w:rsidR="00A65AB3" w:rsidRDefault="00A65AB3" w:rsidP="00A65AB3">
      <w:pPr>
        <w:tabs>
          <w:tab w:val="left" w:pos="3930"/>
        </w:tabs>
        <w:ind w:firstLine="480"/>
      </w:pPr>
      <w:r>
        <w:rPr>
          <w:rFonts w:hint="eastAsia"/>
        </w:rPr>
        <w:t>将结节图像</w:t>
      </w:r>
      <w:r w:rsidRPr="00A65AB3">
        <w:rPr>
          <w:rFonts w:hint="eastAsia"/>
        </w:rPr>
        <w:t>分割网络的输出（结节预测图）和</w:t>
      </w:r>
      <w:r>
        <w:rPr>
          <w:rFonts w:hint="eastAsia"/>
        </w:rPr>
        <w:t>结节类型初步</w:t>
      </w:r>
      <w:r w:rsidRPr="00A65AB3">
        <w:rPr>
          <w:rFonts w:hint="eastAsia"/>
        </w:rPr>
        <w:t>分类网络的输出</w:t>
      </w:r>
      <w:r w:rsidRPr="00A65AB3">
        <w:rPr>
          <w:rFonts w:hint="eastAsia"/>
        </w:rPr>
        <w:lastRenderedPageBreak/>
        <w:t>（类型概率预测）</w:t>
      </w:r>
      <w:r>
        <w:rPr>
          <w:rFonts w:hint="eastAsia"/>
        </w:rPr>
        <w:t>共同输入结节类型</w:t>
      </w:r>
      <w:r w:rsidR="00BA7597">
        <w:rPr>
          <w:rFonts w:hint="eastAsia"/>
        </w:rPr>
        <w:t>二次分类网络</w:t>
      </w:r>
      <w:r w:rsidRPr="00A65AB3">
        <w:rPr>
          <w:rFonts w:hint="eastAsia"/>
        </w:rPr>
        <w:t>，将结节类型概率预测向量</w:t>
      </w:r>
      <w:r w:rsidR="00BA7597">
        <w:rPr>
          <w:rFonts w:hint="eastAsia"/>
        </w:rPr>
        <w:t>与结节特征图</w:t>
      </w:r>
      <w:r w:rsidRPr="00A65AB3">
        <w:rPr>
          <w:rFonts w:hint="eastAsia"/>
        </w:rPr>
        <w:t>融合，</w:t>
      </w:r>
      <w:r w:rsidR="00BA7597">
        <w:rPr>
          <w:rFonts w:hint="eastAsia"/>
        </w:rPr>
        <w:t>从而</w:t>
      </w:r>
      <w:r w:rsidRPr="00A65AB3">
        <w:rPr>
          <w:rFonts w:hint="eastAsia"/>
        </w:rPr>
        <w:t>形成并输出新的结节类型概率预测向量</w:t>
      </w:r>
      <w:r w:rsidR="00BA7597">
        <w:rPr>
          <w:rFonts w:hint="eastAsia"/>
        </w:rPr>
        <w:t>；</w:t>
      </w:r>
    </w:p>
    <w:p w14:paraId="76C65229" w14:textId="77777777" w:rsidR="00A65AB3" w:rsidRDefault="00955FF9" w:rsidP="00A65AB3">
      <w:pPr>
        <w:tabs>
          <w:tab w:val="left" w:pos="3930"/>
        </w:tabs>
        <w:ind w:firstLine="480"/>
      </w:pPr>
      <w:r>
        <w:rPr>
          <w:rFonts w:hint="eastAsia"/>
        </w:rPr>
        <w:t>将预处理后的乳腺超声图像数据集输入乳腺超声图像分析神经网络模型中进行迭代训练</w:t>
      </w:r>
      <w:r w:rsidR="00A65AB3">
        <w:rPr>
          <w:rFonts w:hint="eastAsia"/>
        </w:rPr>
        <w:t>，获取训练好的乳腺超声图像分析神经网络模型；</w:t>
      </w:r>
    </w:p>
    <w:p w14:paraId="314ADDB7" w14:textId="77777777" w:rsidR="00A65AB3" w:rsidRDefault="00A65AB3" w:rsidP="00A65AB3">
      <w:pPr>
        <w:tabs>
          <w:tab w:val="left" w:pos="3930"/>
        </w:tabs>
        <w:ind w:firstLine="480"/>
      </w:pPr>
      <w:r>
        <w:rPr>
          <w:rFonts w:hint="eastAsia"/>
        </w:rPr>
        <w:t>最后获取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202881D6" w14:textId="77777777" w:rsidR="00E87374" w:rsidRDefault="00BA7597" w:rsidP="00A65AB3">
      <w:pPr>
        <w:ind w:firstLine="480"/>
        <w:jc w:val="left"/>
      </w:pPr>
      <w:r>
        <w:rPr>
          <w:rFonts w:hint="eastAsia"/>
        </w:rPr>
        <w:t>本方法</w:t>
      </w:r>
      <w:r w:rsidR="00A65AB3">
        <w:rPr>
          <w:rFonts w:hint="eastAsia"/>
        </w:rPr>
        <w:t>通过</w:t>
      </w:r>
      <w:r w:rsidR="00A65AB3" w:rsidRPr="00CB19A0">
        <w:rPr>
          <w:rFonts w:hint="eastAsia"/>
        </w:rPr>
        <w:t>融合分割网络和分类网络的</w:t>
      </w:r>
      <w:r w:rsidR="00A65AB3">
        <w:rPr>
          <w:rFonts w:hint="eastAsia"/>
        </w:rPr>
        <w:t>初步</w:t>
      </w:r>
      <w:r w:rsidR="00A65AB3" w:rsidRPr="00CB19A0">
        <w:rPr>
          <w:rFonts w:hint="eastAsia"/>
        </w:rPr>
        <w:t>类别预测，给出更为精准的</w:t>
      </w:r>
      <w:r w:rsidR="00A65AB3">
        <w:rPr>
          <w:rFonts w:hint="eastAsia"/>
        </w:rPr>
        <w:t>结节</w:t>
      </w:r>
      <w:r w:rsidR="00A65AB3" w:rsidRPr="00CB19A0">
        <w:rPr>
          <w:rFonts w:hint="eastAsia"/>
        </w:rPr>
        <w:t>类型</w:t>
      </w:r>
      <w:r w:rsidR="00A65AB3">
        <w:rPr>
          <w:rFonts w:hint="eastAsia"/>
        </w:rPr>
        <w:t>二次</w:t>
      </w:r>
      <w:r w:rsidR="00A65AB3" w:rsidRPr="00CB19A0">
        <w:rPr>
          <w:rFonts w:hint="eastAsia"/>
        </w:rPr>
        <w:t>预测向量</w:t>
      </w:r>
      <w:r w:rsidR="00A65AB3">
        <w:rPr>
          <w:rFonts w:hint="eastAsia"/>
        </w:rPr>
        <w:t>，将分割任务和分类任务融合为一个任务，能够</w:t>
      </w:r>
      <w:r w:rsidR="00A65AB3" w:rsidRPr="00133E17">
        <w:rPr>
          <w:rFonts w:hint="eastAsia"/>
        </w:rPr>
        <w:t>在不显著增加模型参数的情况</w:t>
      </w:r>
      <w:r w:rsidR="00A65AB3">
        <w:rPr>
          <w:rFonts w:hint="eastAsia"/>
        </w:rPr>
        <w:t>下</w:t>
      </w:r>
      <w:r w:rsidR="00A65AB3" w:rsidRPr="00133E17">
        <w:rPr>
          <w:rFonts w:hint="eastAsia"/>
        </w:rPr>
        <w:t>，显著提高模型的特征提取能力和预测结果边缘的平滑</w:t>
      </w:r>
      <w:r w:rsidR="00A65AB3">
        <w:rPr>
          <w:rFonts w:hint="eastAsia"/>
        </w:rPr>
        <w:t>，同时提高分析结果的精准度</w:t>
      </w:r>
      <w:r>
        <w:rPr>
          <w:rFonts w:hint="eastAsia"/>
        </w:rPr>
        <w:t>。</w:t>
      </w:r>
    </w:p>
    <w:p w14:paraId="4D09A5BD" w14:textId="77777777" w:rsidR="00C8265D" w:rsidRDefault="00C8265D">
      <w:pPr>
        <w:ind w:firstLineChars="0" w:firstLine="0"/>
        <w:jc w:val="left"/>
      </w:pPr>
      <w:r>
        <w:rPr>
          <w:rFonts w:hint="eastAsia"/>
        </w:rPr>
        <w:t>实施例</w:t>
      </w:r>
      <w:r>
        <w:rPr>
          <w:rFonts w:hint="eastAsia"/>
        </w:rPr>
        <w:t>2</w:t>
      </w:r>
    </w:p>
    <w:p w14:paraId="062829F1" w14:textId="77777777" w:rsidR="001D77BD" w:rsidRDefault="001D77BD" w:rsidP="001D77BD">
      <w:pPr>
        <w:tabs>
          <w:tab w:val="left" w:pos="3930"/>
        </w:tabs>
        <w:ind w:firstLine="480"/>
      </w:pPr>
      <w:r>
        <w:t>本实施</w:t>
      </w:r>
      <w:proofErr w:type="gramStart"/>
      <w:r>
        <w:t>例提供</w:t>
      </w:r>
      <w:proofErr w:type="gramEnd"/>
      <w:r w:rsidRPr="00821486">
        <w:rPr>
          <w:rFonts w:hint="eastAsia"/>
        </w:rPr>
        <w:t>一种</w:t>
      </w:r>
      <w:r w:rsidRPr="006251EB">
        <w:rPr>
          <w:rFonts w:hint="eastAsia"/>
        </w:rPr>
        <w:t>基于深度卷积神经网络的乳腺癌超声图像分析方法</w:t>
      </w:r>
      <w:r>
        <w:rPr>
          <w:rFonts w:hint="eastAsia"/>
        </w:rPr>
        <w:t>，包括以下步骤：</w:t>
      </w:r>
    </w:p>
    <w:p w14:paraId="4DDDB3B4" w14:textId="77777777" w:rsidR="001D77BD" w:rsidRDefault="001D77BD" w:rsidP="001D77BD">
      <w:pPr>
        <w:tabs>
          <w:tab w:val="left" w:pos="3930"/>
        </w:tabs>
        <w:ind w:firstLine="480"/>
      </w:pPr>
      <w:r>
        <w:rPr>
          <w:rFonts w:hint="eastAsia"/>
        </w:rPr>
        <w:t>S1</w:t>
      </w:r>
      <w:r>
        <w:rPr>
          <w:rFonts w:hint="eastAsia"/>
        </w:rPr>
        <w:t>：获取乳腺超声图像数据集并进行预处理；</w:t>
      </w:r>
    </w:p>
    <w:p w14:paraId="4D43E039" w14:textId="77777777" w:rsidR="001D77BD" w:rsidRDefault="001D77BD" w:rsidP="001D77BD">
      <w:pPr>
        <w:tabs>
          <w:tab w:val="left" w:pos="3930"/>
        </w:tabs>
        <w:ind w:firstLine="480"/>
      </w:pPr>
      <w:r>
        <w:rPr>
          <w:rFonts w:hint="eastAsia"/>
        </w:rPr>
        <w:t>S2</w:t>
      </w:r>
      <w:r>
        <w:rPr>
          <w:rFonts w:hint="eastAsia"/>
        </w:rPr>
        <w:t>：建立乳腺超声图像分析神经网络模型；</w:t>
      </w:r>
    </w:p>
    <w:p w14:paraId="3FFDD0C2" w14:textId="77777777" w:rsidR="001D77BD" w:rsidRDefault="001D77BD" w:rsidP="001D77BD">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073E8B74" w14:textId="77777777" w:rsidR="001D77BD" w:rsidRDefault="001D77BD" w:rsidP="001D77BD">
      <w:pPr>
        <w:tabs>
          <w:tab w:val="left" w:pos="3930"/>
        </w:tabs>
        <w:ind w:firstLine="480"/>
      </w:pPr>
      <w:r>
        <w:t>所述</w:t>
      </w:r>
      <w:r w:rsidRPr="005851BA">
        <w:rPr>
          <w:rFonts w:hint="eastAsia"/>
        </w:rPr>
        <w:t>结节图像</w:t>
      </w:r>
      <w:r>
        <w:rPr>
          <w:rFonts w:hint="eastAsia"/>
        </w:rPr>
        <w:t>分割网络和结节类型初步分类网络的输出均与结节类型二次分类网络的输入连接；</w:t>
      </w:r>
    </w:p>
    <w:p w14:paraId="0578A6FA" w14:textId="77777777" w:rsidR="001D77BD" w:rsidRPr="00A86E7C" w:rsidRDefault="001D77BD" w:rsidP="001D77BD">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00AA8364" w14:textId="77777777" w:rsidR="001D77BD" w:rsidRDefault="001D77BD" w:rsidP="001D77BD">
      <w:pPr>
        <w:tabs>
          <w:tab w:val="left" w:pos="3930"/>
        </w:tabs>
        <w:ind w:firstLine="480"/>
      </w:pPr>
      <w:r>
        <w:rPr>
          <w:rFonts w:hint="eastAsia"/>
        </w:rPr>
        <w:t>S3</w:t>
      </w:r>
      <w:r>
        <w:rPr>
          <w:rFonts w:hint="eastAsia"/>
        </w:rPr>
        <w:t>：</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287F3A25" w14:textId="77777777" w:rsidR="001D77BD" w:rsidRDefault="001D77BD" w:rsidP="001D77BD">
      <w:pPr>
        <w:tabs>
          <w:tab w:val="left" w:pos="3930"/>
        </w:tabs>
        <w:ind w:firstLine="480"/>
      </w:pPr>
      <w:r>
        <w:rPr>
          <w:rFonts w:hint="eastAsia"/>
        </w:rPr>
        <w:t>S4</w:t>
      </w:r>
      <w:r>
        <w:rPr>
          <w:rFonts w:hint="eastAsia"/>
        </w:rPr>
        <w:t>：获取待分析的乳腺超声图像，将待分析的乳腺超声图像输入训练好的乳腺超声图像分析神经网络模型中，获取结节图像的分割结果和结节类型的二次预测结果，</w:t>
      </w:r>
      <w:proofErr w:type="gramStart"/>
      <w:r>
        <w:rPr>
          <w:rFonts w:hint="eastAsia"/>
        </w:rPr>
        <w:t>完成乳腺超声图像的分析；</w:t>
      </w:r>
      <w:proofErr w:type="gramEnd"/>
    </w:p>
    <w:p w14:paraId="33E6545E" w14:textId="77777777" w:rsidR="001D77BD" w:rsidRDefault="001D77BD" w:rsidP="001D77BD">
      <w:pPr>
        <w:tabs>
          <w:tab w:val="left" w:pos="3930"/>
        </w:tabs>
        <w:ind w:firstLine="480"/>
      </w:pPr>
      <w:r>
        <w:rPr>
          <w:rFonts w:hint="eastAsia"/>
        </w:rPr>
        <w:lastRenderedPageBreak/>
        <w:t>所述步骤</w:t>
      </w:r>
      <w:r>
        <w:rPr>
          <w:rFonts w:hint="eastAsia"/>
        </w:rPr>
        <w:t>S</w:t>
      </w:r>
      <w:r>
        <w:t>1</w:t>
      </w:r>
      <w:r>
        <w:t>中</w:t>
      </w:r>
      <w:r>
        <w:rPr>
          <w:rFonts w:hint="eastAsia"/>
        </w:rPr>
        <w:t>的预处理包括：图像尺寸裁剪、图像中心裁剪、数值归一化和</w:t>
      </w:r>
      <w:r w:rsidRPr="009C2C17">
        <w:rPr>
          <w:rFonts w:hint="eastAsia"/>
        </w:rPr>
        <w:t>施加随机</w:t>
      </w:r>
      <w:r>
        <w:rPr>
          <w:rFonts w:hint="eastAsia"/>
        </w:rPr>
        <w:t>扰动；</w:t>
      </w:r>
    </w:p>
    <w:p w14:paraId="263F5E99" w14:textId="77777777" w:rsidR="001D77BD" w:rsidRDefault="001D77BD" w:rsidP="001D77BD">
      <w:pPr>
        <w:tabs>
          <w:tab w:val="left" w:pos="3930"/>
        </w:tabs>
        <w:ind w:firstLine="480"/>
      </w:pPr>
      <w:r>
        <w:t>所述随机扰动包括随机</w:t>
      </w:r>
      <w:r w:rsidRPr="009C2C17">
        <w:rPr>
          <w:rFonts w:hint="eastAsia"/>
        </w:rPr>
        <w:t>参数的亮度扰动</w:t>
      </w:r>
      <w:r>
        <w:rPr>
          <w:rFonts w:hint="eastAsia"/>
        </w:rPr>
        <w:t>和</w:t>
      </w:r>
      <w:r w:rsidRPr="009C2C17">
        <w:rPr>
          <w:rFonts w:hint="eastAsia"/>
        </w:rPr>
        <w:t>色度扰动</w:t>
      </w:r>
      <w:r>
        <w:rPr>
          <w:rFonts w:hint="eastAsia"/>
        </w:rPr>
        <w:t>，以及</w:t>
      </w:r>
      <w:r w:rsidRPr="009C2C17">
        <w:rPr>
          <w:rFonts w:hint="eastAsia"/>
        </w:rPr>
        <w:t>高斯噪声</w:t>
      </w:r>
      <w:r>
        <w:rPr>
          <w:rFonts w:hint="eastAsia"/>
        </w:rPr>
        <w:t>、</w:t>
      </w:r>
      <w:r w:rsidRPr="009C2C17">
        <w:rPr>
          <w:rFonts w:hint="eastAsia"/>
        </w:rPr>
        <w:t>随机像素擦除</w:t>
      </w:r>
      <w:r>
        <w:rPr>
          <w:rFonts w:hint="eastAsia"/>
        </w:rPr>
        <w:t>；</w:t>
      </w:r>
    </w:p>
    <w:p w14:paraId="681CD781" w14:textId="77777777" w:rsidR="001D77BD" w:rsidRDefault="001D77BD" w:rsidP="001D77BD">
      <w:pPr>
        <w:tabs>
          <w:tab w:val="left" w:pos="3930"/>
        </w:tabs>
        <w:ind w:firstLine="480"/>
      </w:pPr>
      <w:r>
        <w:rPr>
          <w:rFonts w:hint="eastAsia"/>
        </w:rPr>
        <w:t>所述步骤</w:t>
      </w:r>
      <w:r>
        <w:rPr>
          <w:rFonts w:hint="eastAsia"/>
        </w:rPr>
        <w:t>S</w:t>
      </w:r>
      <w:r>
        <w:t>2</w:t>
      </w:r>
      <w:r>
        <w:t>中</w:t>
      </w:r>
      <w:r>
        <w:rPr>
          <w:rFonts w:hint="eastAsia"/>
        </w:rPr>
        <w:t>的</w:t>
      </w:r>
      <w:r w:rsidRPr="005851BA">
        <w:rPr>
          <w:rFonts w:hint="eastAsia"/>
        </w:rPr>
        <w:t>结节图像</w:t>
      </w:r>
      <w:r>
        <w:rPr>
          <w:rFonts w:hint="eastAsia"/>
        </w:rPr>
        <w:t>分割网络具体结构为：</w:t>
      </w:r>
    </w:p>
    <w:p w14:paraId="35844FBC" w14:textId="77777777" w:rsidR="001D77BD" w:rsidRDefault="001D77BD" w:rsidP="001D77BD">
      <w:pPr>
        <w:tabs>
          <w:tab w:val="left" w:pos="3930"/>
        </w:tabs>
        <w:ind w:firstLine="480"/>
      </w:pPr>
      <w:r>
        <w:rPr>
          <w:rFonts w:hint="eastAsia"/>
        </w:rPr>
        <w:t>所述</w:t>
      </w:r>
      <w:r w:rsidRPr="005851BA">
        <w:rPr>
          <w:rFonts w:hint="eastAsia"/>
        </w:rPr>
        <w:t>结节图像</w:t>
      </w:r>
      <w:r>
        <w:rPr>
          <w:rFonts w:hint="eastAsia"/>
        </w:rPr>
        <w:t>分割网络包括：第一编码器、第一解码器、第一卷积注意力模块、第二卷积注意力模块和第一卷积平滑模块；</w:t>
      </w:r>
    </w:p>
    <w:p w14:paraId="2FF3B59E" w14:textId="77777777" w:rsidR="001D77BD" w:rsidRDefault="001D77BD" w:rsidP="001D77BD">
      <w:pPr>
        <w:tabs>
          <w:tab w:val="left" w:pos="3930"/>
        </w:tabs>
        <w:ind w:firstLine="480"/>
      </w:pPr>
      <w:r>
        <w:rPr>
          <w:rFonts w:hint="eastAsia"/>
        </w:rPr>
        <w:t>所述第一编码器、第一卷积注意力模块、第一解码器和第一卷积平滑模块依次连接；所述第一编码器的输出还与第二卷积注意力模块的输入连接，第二卷积注意力模块的输出与第一编码器的输出构成残差加和连接，残差加和结果还与第一解码器的输入连接；</w:t>
      </w:r>
    </w:p>
    <w:p w14:paraId="338B2B77" w14:textId="77777777" w:rsidR="001D77BD" w:rsidRDefault="001D77BD" w:rsidP="001D77BD">
      <w:pPr>
        <w:tabs>
          <w:tab w:val="left" w:pos="3930"/>
        </w:tabs>
        <w:ind w:firstLine="480"/>
      </w:pPr>
      <w:r>
        <w:rPr>
          <w:rFonts w:hint="eastAsia"/>
        </w:rPr>
        <w:t>所述第一编码器包括：依次连接的若干个下采样层和最大</w:t>
      </w:r>
      <w:proofErr w:type="gramStart"/>
      <w:r>
        <w:rPr>
          <w:rFonts w:hint="eastAsia"/>
        </w:rPr>
        <w:t>池化层</w:t>
      </w:r>
      <w:proofErr w:type="gramEnd"/>
      <w:r>
        <w:rPr>
          <w:rFonts w:hint="eastAsia"/>
        </w:rPr>
        <w:t>；所述第一解码器包括：依次连接的若干个上采样层；</w:t>
      </w:r>
    </w:p>
    <w:p w14:paraId="7D0F4F7D" w14:textId="77777777" w:rsidR="001D77BD" w:rsidRDefault="001D77BD" w:rsidP="001D77BD">
      <w:pPr>
        <w:tabs>
          <w:tab w:val="left" w:pos="3930"/>
        </w:tabs>
        <w:ind w:firstLine="480"/>
      </w:pPr>
      <w:r>
        <w:rPr>
          <w:rFonts w:hint="eastAsia"/>
        </w:rPr>
        <w:t>所述第一卷积平滑模块包括：依次连接的平滑卷积层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4F6977C1" w14:textId="77777777" w:rsidR="001D77BD" w:rsidRPr="00E31824" w:rsidRDefault="001D77BD" w:rsidP="001D77BD">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1C23FF02" w14:textId="77777777" w:rsidR="001D77BD" w:rsidRDefault="001D77BD" w:rsidP="001D77BD">
      <w:pPr>
        <w:tabs>
          <w:tab w:val="left" w:pos="3930"/>
        </w:tabs>
        <w:ind w:firstLine="480"/>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00F6172A">
        <w:rPr>
          <w:rFonts w:hint="eastAsia"/>
          <w:color w:val="FF0000"/>
        </w:rPr>
        <w:t>；</w:t>
      </w:r>
    </w:p>
    <w:p w14:paraId="2BFAA5AD" w14:textId="77777777" w:rsidR="001D77BD" w:rsidRDefault="001D77BD" w:rsidP="001D77BD">
      <w:pPr>
        <w:tabs>
          <w:tab w:val="left" w:pos="3930"/>
        </w:tabs>
        <w:ind w:firstLine="480"/>
      </w:pPr>
      <w:r>
        <w:rPr>
          <w:rFonts w:hint="eastAsia"/>
        </w:rPr>
        <w:t>所述步骤</w:t>
      </w:r>
      <w:r>
        <w:rPr>
          <w:rFonts w:hint="eastAsia"/>
        </w:rPr>
        <w:t>S</w:t>
      </w:r>
      <w:r>
        <w:t>2</w:t>
      </w:r>
      <w:r>
        <w:t>中的</w:t>
      </w:r>
      <w:r>
        <w:rPr>
          <w:rFonts w:hint="eastAsia"/>
        </w:rPr>
        <w:t>结节类型初步分类网络具体结构为：</w:t>
      </w:r>
    </w:p>
    <w:p w14:paraId="49B2AF4B" w14:textId="77777777" w:rsidR="001D77BD" w:rsidRDefault="001D77BD" w:rsidP="001D77BD">
      <w:pPr>
        <w:tabs>
          <w:tab w:val="left" w:pos="3930"/>
        </w:tabs>
        <w:ind w:firstLine="480"/>
      </w:pPr>
      <w:r>
        <w:t>所述</w:t>
      </w:r>
      <w:r>
        <w:rPr>
          <w:rFonts w:hint="eastAsia"/>
        </w:rPr>
        <w:t>结节类型初步分类网络包括：第二编码器、第二解码器、第三卷积注意力模块、第四卷积注意力模块、第二卷积平滑模块、</w:t>
      </w:r>
      <w:proofErr w:type="gramStart"/>
      <w:r>
        <w:rPr>
          <w:rFonts w:hint="eastAsia"/>
        </w:rPr>
        <w:t>第一多层</w:t>
      </w:r>
      <w:proofErr w:type="gramEnd"/>
      <w:r>
        <w:rPr>
          <w:rFonts w:hint="eastAsia"/>
        </w:rPr>
        <w:t>感知机、</w:t>
      </w:r>
      <w:proofErr w:type="gramStart"/>
      <w:r>
        <w:rPr>
          <w:rFonts w:hint="eastAsia"/>
        </w:rPr>
        <w:t>第二多层</w:t>
      </w:r>
      <w:proofErr w:type="gramEnd"/>
      <w:r>
        <w:rPr>
          <w:rFonts w:hint="eastAsia"/>
        </w:rPr>
        <w:t>感知机和分类器；</w:t>
      </w:r>
    </w:p>
    <w:p w14:paraId="66FBBB17" w14:textId="77777777" w:rsidR="001D77BD" w:rsidRDefault="001D77BD" w:rsidP="001D77BD">
      <w:pPr>
        <w:tabs>
          <w:tab w:val="left" w:pos="3930"/>
        </w:tabs>
        <w:ind w:firstLine="480"/>
      </w:pPr>
      <w:r>
        <w:rPr>
          <w:rFonts w:hint="eastAsia"/>
        </w:rPr>
        <w:t>所述第二编码器、第三卷积注意力模块、第二解码器、第二卷积平滑模块、</w:t>
      </w:r>
      <w:proofErr w:type="gramStart"/>
      <w:r>
        <w:rPr>
          <w:rFonts w:hint="eastAsia"/>
        </w:rPr>
        <w:t>第一多层</w:t>
      </w:r>
      <w:proofErr w:type="gramEnd"/>
      <w:r>
        <w:rPr>
          <w:rFonts w:hint="eastAsia"/>
        </w:rPr>
        <w:t>感知机和分类器依次连接；所述第二编码器的输出还与第四卷积注意力模块的输入连接，第四卷积注意力模块的输出与第二编码器的输出构成残差加和连接，残差加和结果还与第二解码器的输入连接；</w:t>
      </w:r>
    </w:p>
    <w:p w14:paraId="6245624E" w14:textId="77777777" w:rsidR="001D77BD" w:rsidRDefault="001D77BD" w:rsidP="001D77BD">
      <w:pPr>
        <w:tabs>
          <w:tab w:val="left" w:pos="3930"/>
        </w:tabs>
        <w:ind w:firstLine="480"/>
      </w:pPr>
      <w:r>
        <w:rPr>
          <w:rFonts w:hint="eastAsia"/>
        </w:rPr>
        <w:t>所述第三卷积注意力模块的输出还与</w:t>
      </w:r>
      <w:proofErr w:type="gramStart"/>
      <w:r>
        <w:rPr>
          <w:rFonts w:hint="eastAsia"/>
        </w:rPr>
        <w:t>第二多层</w:t>
      </w:r>
      <w:proofErr w:type="gramEnd"/>
      <w:r>
        <w:rPr>
          <w:rFonts w:hint="eastAsia"/>
        </w:rPr>
        <w:t>感知机的输入连接，</w:t>
      </w:r>
      <w:proofErr w:type="gramStart"/>
      <w:r>
        <w:rPr>
          <w:rFonts w:hint="eastAsia"/>
        </w:rPr>
        <w:t>第二多层</w:t>
      </w:r>
      <w:proofErr w:type="gramEnd"/>
      <w:r>
        <w:rPr>
          <w:rFonts w:hint="eastAsia"/>
        </w:rPr>
        <w:t>感知机的输出与分类器的输入连接；</w:t>
      </w:r>
    </w:p>
    <w:p w14:paraId="1AD93B55" w14:textId="77777777" w:rsidR="001D77BD" w:rsidRDefault="001D77BD" w:rsidP="001D77BD">
      <w:pPr>
        <w:tabs>
          <w:tab w:val="left" w:pos="3930"/>
        </w:tabs>
        <w:ind w:firstLine="480"/>
      </w:pPr>
      <w:r>
        <w:rPr>
          <w:rFonts w:hint="eastAsia"/>
        </w:rPr>
        <w:lastRenderedPageBreak/>
        <w:t>所述第二编码器包括：依次连接的若干个下采样层和最大</w:t>
      </w:r>
      <w:proofErr w:type="gramStart"/>
      <w:r>
        <w:rPr>
          <w:rFonts w:hint="eastAsia"/>
        </w:rPr>
        <w:t>池化层</w:t>
      </w:r>
      <w:proofErr w:type="gramEnd"/>
      <w:r>
        <w:rPr>
          <w:rFonts w:hint="eastAsia"/>
        </w:rPr>
        <w:t>；所述第二解码器包括：依次连接的若干个上采样层；</w:t>
      </w:r>
    </w:p>
    <w:p w14:paraId="1AC5DC0F" w14:textId="77777777" w:rsidR="001D77BD" w:rsidRDefault="001D77BD" w:rsidP="001D77BD">
      <w:pPr>
        <w:tabs>
          <w:tab w:val="left" w:pos="3930"/>
        </w:tabs>
        <w:ind w:firstLine="480"/>
      </w:pPr>
      <w:r>
        <w:rPr>
          <w:rFonts w:hint="eastAsia"/>
        </w:rPr>
        <w:t>所述第二卷积平滑模块包括：依次连接的平滑卷积层</w:t>
      </w:r>
      <w:r>
        <w:rPr>
          <w:rFonts w:hint="eastAsia"/>
        </w:rPr>
        <w:t>1</w:t>
      </w:r>
      <w:r>
        <w:rPr>
          <w:rFonts w:hint="eastAsia"/>
        </w:rPr>
        <w:t>、平滑卷积层</w:t>
      </w:r>
      <w:r>
        <w:rPr>
          <w:rFonts w:hint="eastAsia"/>
        </w:rPr>
        <w:t>2</w:t>
      </w:r>
      <w:r>
        <w:rPr>
          <w:rFonts w:hint="eastAsia"/>
        </w:rPr>
        <w:t>、平滑卷积层</w:t>
      </w:r>
      <w:r>
        <w:t>3</w:t>
      </w:r>
      <w:r>
        <w:rPr>
          <w:rFonts w:hint="eastAsia"/>
        </w:rPr>
        <w:t>和平滑卷积层</w:t>
      </w:r>
      <w:r>
        <w:t>4</w:t>
      </w:r>
      <w:r>
        <w:rPr>
          <w:rFonts w:hint="eastAsia"/>
        </w:rPr>
        <w:t>；</w:t>
      </w:r>
    </w:p>
    <w:p w14:paraId="3397FD6C" w14:textId="77777777" w:rsidR="001D77BD" w:rsidRPr="00E31824" w:rsidRDefault="001D77BD" w:rsidP="001D77BD">
      <w:pPr>
        <w:tabs>
          <w:tab w:val="left" w:pos="3930"/>
        </w:tabs>
        <w:ind w:firstLine="480"/>
        <w:rPr>
          <w:color w:val="FF0000"/>
        </w:rPr>
      </w:pPr>
      <w:r w:rsidRPr="00E31824">
        <w:rPr>
          <w:rFonts w:hint="eastAsia"/>
          <w:color w:val="FF0000"/>
        </w:rPr>
        <w:t>所述平滑卷积层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sidRPr="00E31824">
        <w:rPr>
          <w:rFonts w:hint="eastAsia"/>
          <w:color w:val="FF0000"/>
        </w:rPr>
        <w:t>a</w:t>
      </w:r>
      <w:r w:rsidRPr="00E31824">
        <w:rPr>
          <w:rFonts w:hint="eastAsia"/>
          <w:color w:val="FF0000"/>
        </w:rPr>
        <w:t>、输出通道为</w:t>
      </w:r>
      <w:r w:rsidRPr="00E31824">
        <w:rPr>
          <w:rFonts w:hint="eastAsia"/>
          <w:color w:val="FF0000"/>
        </w:rPr>
        <w:t>b</w:t>
      </w:r>
      <w:r w:rsidRPr="00E31824">
        <w:rPr>
          <w:rFonts w:hint="eastAsia"/>
          <w:color w:val="FF0000"/>
        </w:rPr>
        <w:t>，</w:t>
      </w:r>
      <w:r w:rsidRPr="00E31824">
        <w:rPr>
          <w:rFonts w:hint="eastAsia"/>
          <w:color w:val="FF0000"/>
        </w:rPr>
        <w:t>a</w:t>
      </w:r>
      <w:r w:rsidRPr="00E31824">
        <w:rPr>
          <w:rFonts w:hint="eastAsia"/>
          <w:color w:val="FF0000"/>
        </w:rPr>
        <w:t>和</w:t>
      </w:r>
      <w:r w:rsidRPr="00E31824">
        <w:rPr>
          <w:rFonts w:hint="eastAsia"/>
          <w:color w:val="FF0000"/>
        </w:rPr>
        <w:t>b</w:t>
      </w:r>
      <w:r w:rsidRPr="00E31824">
        <w:rPr>
          <w:rFonts w:hint="eastAsia"/>
          <w:color w:val="FF0000"/>
        </w:rPr>
        <w:t>分别为第一和第二正整数，满足</w:t>
      </w:r>
      <w:r w:rsidRPr="00E31824">
        <w:rPr>
          <w:rFonts w:hint="eastAsia"/>
          <w:color w:val="FF0000"/>
        </w:rPr>
        <w:t>a</w:t>
      </w:r>
      <w:r w:rsidRPr="00E31824">
        <w:rPr>
          <w:color w:val="FF0000"/>
        </w:rPr>
        <w:t>&lt;b</w:t>
      </w:r>
      <w:r w:rsidRPr="00E31824">
        <w:rPr>
          <w:rFonts w:hint="eastAsia"/>
          <w:color w:val="FF0000"/>
        </w:rPr>
        <w:t>；所述平滑卷积层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sidRPr="00E31824">
        <w:rPr>
          <w:rFonts w:hint="eastAsia"/>
          <w:color w:val="FF0000"/>
        </w:rPr>
        <w:t>b</w:t>
      </w:r>
      <w:r w:rsidRPr="00E31824">
        <w:rPr>
          <w:rFonts w:hint="eastAsia"/>
          <w:color w:val="FF0000"/>
        </w:rPr>
        <w:t>，输出通道为</w:t>
      </w:r>
      <w:r w:rsidRPr="00E31824">
        <w:rPr>
          <w:rFonts w:hint="eastAsia"/>
          <w:color w:val="FF0000"/>
        </w:rPr>
        <w:t>a</w:t>
      </w:r>
      <w:r w:rsidRPr="00E31824">
        <w:rPr>
          <w:rFonts w:hint="eastAsia"/>
          <w:color w:val="FF0000"/>
        </w:rPr>
        <w:t>；</w:t>
      </w:r>
    </w:p>
    <w:p w14:paraId="68E1E722" w14:textId="77777777" w:rsidR="001D77BD" w:rsidRDefault="001D77BD" w:rsidP="001D77BD">
      <w:pPr>
        <w:tabs>
          <w:tab w:val="left" w:pos="3930"/>
        </w:tabs>
        <w:ind w:firstLine="480"/>
        <w:rPr>
          <w:color w:val="FF0000"/>
        </w:rPr>
      </w:pPr>
      <w:r w:rsidRPr="00E31824">
        <w:rPr>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2</w:t>
      </w:r>
      <w:r w:rsidRPr="00E31824">
        <w:rPr>
          <w:color w:val="FF0000"/>
        </w:rPr>
        <w:t>的卷积核大小相同</w:t>
      </w:r>
      <w:r w:rsidRPr="00E31824">
        <w:rPr>
          <w:rFonts w:hint="eastAsia"/>
          <w:color w:val="FF0000"/>
        </w:rPr>
        <w:t>，平滑卷积层</w:t>
      </w:r>
      <w:r w:rsidRPr="00E31824">
        <w:rPr>
          <w:color w:val="FF0000"/>
        </w:rPr>
        <w:t>3</w:t>
      </w:r>
      <w:r w:rsidRPr="00E31824">
        <w:rPr>
          <w:rFonts w:hint="eastAsia"/>
          <w:color w:val="FF0000"/>
        </w:rPr>
        <w:t>和平滑卷积层</w:t>
      </w:r>
      <w:r w:rsidRPr="00E31824">
        <w:rPr>
          <w:color w:val="FF0000"/>
        </w:rPr>
        <w:t>4</w:t>
      </w:r>
      <w:r w:rsidRPr="00E31824">
        <w:rPr>
          <w:color w:val="FF0000"/>
        </w:rPr>
        <w:t>的卷积核大小相同</w:t>
      </w:r>
      <w:r w:rsidR="00F6172A">
        <w:rPr>
          <w:rFonts w:hint="eastAsia"/>
          <w:color w:val="FF0000"/>
        </w:rPr>
        <w:t>；</w:t>
      </w:r>
    </w:p>
    <w:p w14:paraId="3D6CE775" w14:textId="77777777" w:rsidR="001D77BD" w:rsidRDefault="001D77BD" w:rsidP="001D77BD">
      <w:pPr>
        <w:tabs>
          <w:tab w:val="left" w:pos="3930"/>
        </w:tabs>
        <w:ind w:firstLine="480"/>
      </w:pPr>
      <w:r>
        <w:rPr>
          <w:rFonts w:hint="eastAsia"/>
        </w:rPr>
        <w:t>所述步骤</w:t>
      </w:r>
      <w:r>
        <w:rPr>
          <w:rFonts w:hint="eastAsia"/>
        </w:rPr>
        <w:t>S</w:t>
      </w:r>
      <w:r>
        <w:t>2</w:t>
      </w:r>
      <w:r>
        <w:t>中</w:t>
      </w:r>
      <w:r>
        <w:rPr>
          <w:rFonts w:hint="eastAsia"/>
        </w:rPr>
        <w:t>，结节类型初步分类网络的分类器的输出具体为：</w:t>
      </w:r>
    </w:p>
    <w:p w14:paraId="15F840C2" w14:textId="77777777" w:rsidR="001D77BD" w:rsidRPr="00102B3E" w:rsidRDefault="001D77BD" w:rsidP="001D77BD">
      <w:pPr>
        <w:tabs>
          <w:tab w:val="left" w:pos="3930"/>
        </w:tabs>
        <w:ind w:firstLine="480"/>
      </w:pPr>
      <m:oMathPara>
        <m:oMathParaPr>
          <m:jc m:val="center"/>
        </m:oMathParaPr>
        <m:oMath>
          <m:r>
            <w:rPr>
              <w:rFonts w:ascii="Cambria Math" w:hAnsi="Cambria Math" w:cs="仿宋"/>
              <w:color w:val="000000" w:themeColor="text1"/>
            </w:rPr>
            <m:t>Y=</m:t>
          </m:r>
          <m:r>
            <w:rPr>
              <w:rFonts w:ascii="Cambria Math" w:hAnsi="Cambria Math" w:cs="仿宋" w:hint="eastAsia"/>
              <w:color w:val="000000" w:themeColor="text1"/>
            </w:rPr>
            <m:t>Softmax</m:t>
          </m:r>
          <m:d>
            <m:dPr>
              <m:ctrlPr>
                <w:rPr>
                  <w:rFonts w:ascii="Cambria Math" w:hAnsi="Cambria Math" w:cs="仿宋"/>
                  <w:i/>
                  <w:iCs/>
                  <w:color w:val="000000" w:themeColor="text1"/>
                </w:rPr>
              </m:ctrlPr>
            </m:dPr>
            <m:e>
              <m:r>
                <w:rPr>
                  <w:rFonts w:ascii="Cambria Math" w:hAnsi="Cambria Math" w:cs="仿宋" w:hint="eastAsia"/>
                  <w:color w:val="000000" w:themeColor="text1"/>
                </w:rPr>
                <m:t>z</m:t>
              </m:r>
            </m:e>
          </m:d>
          <m:r>
            <w:rPr>
              <w:rFonts w:ascii="Cambria Math" w:hAnsi="Cambria Math" w:cs="仿宋" w:hint="eastAsia"/>
              <w:color w:val="000000" w:themeColor="text1"/>
            </w:rPr>
            <m:t>=</m:t>
          </m:r>
          <m:f>
            <m:fPr>
              <m:ctrlPr>
                <w:rPr>
                  <w:rFonts w:ascii="Cambria Math" w:hAnsi="Cambria Math" w:cs="仿宋"/>
                  <w:i/>
                  <w:iCs/>
                  <w:color w:val="000000" w:themeColor="text1"/>
                </w:rPr>
              </m:ctrlPr>
            </m:fPr>
            <m:num>
              <m:r>
                <m:rPr>
                  <m:sty m:val="p"/>
                </m:rPr>
                <w:rPr>
                  <w:rFonts w:ascii="Cambria Math" w:hAnsi="Cambria Math" w:cs="仿宋"/>
                  <w:color w:val="000000" w:themeColor="text1"/>
                </w:rPr>
                <m:t>exp⁡</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hint="eastAsia"/>
                      <w:color w:val="000000" w:themeColor="text1"/>
                    </w:rPr>
                    <m:t>z</m:t>
                  </m:r>
                </m:e>
                <m:sub>
                  <m:r>
                    <w:rPr>
                      <w:rFonts w:ascii="Cambria Math" w:hAnsi="Cambria Math" w:cs="仿宋"/>
                      <w:color w:val="000000" w:themeColor="text1"/>
                    </w:rPr>
                    <m:t>i</m:t>
                  </m:r>
                </m:sub>
              </m:sSub>
              <m:r>
                <w:rPr>
                  <w:rFonts w:ascii="Cambria Math" w:hAnsi="Cambria Math" w:cs="仿宋"/>
                  <w:color w:val="000000" w:themeColor="text1"/>
                </w:rPr>
                <m:t>)</m:t>
              </m:r>
            </m:num>
            <m:den>
              <m:nary>
                <m:naryPr>
                  <m:chr m:val="∑"/>
                  <m:limLoc m:val="subSup"/>
                  <m:supHide m:val="1"/>
                  <m:ctrlPr>
                    <w:rPr>
                      <w:rFonts w:ascii="Cambria Math" w:hAnsi="Cambria Math" w:cs="仿宋"/>
                      <w:i/>
                      <w:iCs/>
                      <w:color w:val="000000" w:themeColor="text1"/>
                    </w:rPr>
                  </m:ctrlPr>
                </m:naryPr>
                <m:sub>
                  <m:r>
                    <w:rPr>
                      <w:rFonts w:ascii="Cambria Math" w:hAnsi="Cambria Math" w:cs="仿宋"/>
                      <w:color w:val="000000" w:themeColor="text1"/>
                    </w:rPr>
                    <m:t>i</m:t>
                  </m:r>
                </m:sub>
                <m:sup/>
                <m:e>
                  <m:sSub>
                    <m:sSubPr>
                      <m:ctrlPr>
                        <w:rPr>
                          <w:rFonts w:ascii="Cambria Math" w:hAnsi="Cambria Math" w:cs="仿宋"/>
                          <w:i/>
                          <w:iCs/>
                          <w:color w:val="000000" w:themeColor="text1"/>
                        </w:rPr>
                      </m:ctrlPr>
                    </m:sSubPr>
                    <m:e>
                      <m:r>
                        <w:rPr>
                          <w:rFonts w:ascii="Cambria Math" w:hAnsi="Cambria Math" w:cs="仿宋"/>
                          <w:color w:val="000000" w:themeColor="text1"/>
                        </w:rPr>
                        <m:t>z</m:t>
                      </m:r>
                    </m:e>
                    <m:sub>
                      <m:r>
                        <w:rPr>
                          <w:rFonts w:ascii="Cambria Math" w:hAnsi="Cambria Math" w:cs="仿宋"/>
                          <w:color w:val="000000" w:themeColor="text1"/>
                        </w:rPr>
                        <m:t>i</m:t>
                      </m:r>
                    </m:sub>
                  </m:sSub>
                </m:e>
              </m:nary>
            </m:den>
          </m:f>
        </m:oMath>
      </m:oMathPara>
    </w:p>
    <w:p w14:paraId="6FD9105D" w14:textId="77777777" w:rsidR="001D77BD" w:rsidRPr="00102B3E" w:rsidRDefault="001D77BD" w:rsidP="001D77BD">
      <w:pPr>
        <w:tabs>
          <w:tab w:val="left" w:pos="3930"/>
        </w:tabs>
        <w:ind w:firstLine="480"/>
      </w:pPr>
      <m:oMathPara>
        <m:oMathParaPr>
          <m:jc m:val="center"/>
        </m:oMathParaPr>
        <m:oMath>
          <m:r>
            <w:rPr>
              <w:rFonts w:ascii="Cambria Math" w:hAnsi="Cambria Math" w:cs="仿宋" w:hint="eastAsia"/>
              <w:color w:val="000000" w:themeColor="text1"/>
            </w:rPr>
            <m:t>z</m:t>
          </m:r>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m:oMathPara>
    </w:p>
    <w:p w14:paraId="7555C155" w14:textId="77777777" w:rsidR="001D77BD" w:rsidRPr="00102B3E" w:rsidRDefault="00000000" w:rsidP="001D77BD">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m:oMathPara>
    </w:p>
    <w:p w14:paraId="75E6DC53" w14:textId="77777777" w:rsidR="001D77BD" w:rsidRPr="00102B3E" w:rsidRDefault="00000000" w:rsidP="001D77BD">
      <w:pPr>
        <w:ind w:firstLine="480"/>
        <w:rPr>
          <w:rFonts w:cs="仿宋"/>
          <w:color w:val="000000" w:themeColor="text1"/>
        </w:rPr>
      </w:pPr>
      <m:oMathPara>
        <m:oMathParaPr>
          <m:jc m:val="center"/>
        </m:oMathParaP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hint="eastAsia"/>
                  <w:color w:val="000000" w:themeColor="text1"/>
                </w:rPr>
                <m:t>2</m:t>
              </m:r>
            </m:sub>
          </m:sSub>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hint="eastAsia"/>
                  <w:color w:val="000000" w:themeColor="text1"/>
                </w:rPr>
                <m:t>2</m:t>
              </m:r>
            </m:sub>
          </m:sSub>
        </m:oMath>
      </m:oMathPara>
    </w:p>
    <w:p w14:paraId="349F657F" w14:textId="77777777" w:rsidR="001D77BD" w:rsidRDefault="001D77BD" w:rsidP="001D77BD">
      <w:pPr>
        <w:tabs>
          <w:tab w:val="left" w:pos="3930"/>
        </w:tabs>
        <w:ind w:firstLine="480"/>
        <w:rPr>
          <w:rFonts w:cs="仿宋"/>
          <w:iCs/>
          <w:color w:val="000000" w:themeColor="text1"/>
        </w:rPr>
      </w:pPr>
      <w:r>
        <w:rPr>
          <w:rFonts w:hint="eastAsia"/>
        </w:rPr>
        <w:t>其中，</w:t>
      </w:r>
      <m:oMath>
        <m:r>
          <w:rPr>
            <w:rFonts w:ascii="Cambria Math" w:hAnsi="Cambria Math" w:cs="仿宋" w:hint="eastAsia"/>
            <w:color w:val="000000" w:themeColor="text1"/>
          </w:rPr>
          <m:t>Y</m:t>
        </m:r>
      </m:oMath>
      <w:r>
        <w:rPr>
          <w:rFonts w:cs="仿宋" w:hint="eastAsia"/>
          <w:iCs/>
          <w:color w:val="000000" w:themeColor="text1"/>
        </w:rPr>
        <w:t>为分类器输出的结节类型概率的初步预测结果；</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color w:val="000000" w:themeColor="text1"/>
              </w:rPr>
              <m:t>1</m:t>
            </m:r>
          </m:sub>
        </m:sSub>
      </m:oMath>
      <w:r>
        <w:rPr>
          <w:rFonts w:cs="仿宋" w:hint="eastAsia"/>
          <w:iCs/>
          <w:color w:val="000000" w:themeColor="text1"/>
        </w:rPr>
        <w:t>为</w:t>
      </w:r>
      <w:r w:rsidRPr="005F1B31">
        <w:rPr>
          <w:rFonts w:cs="仿宋" w:hint="eastAsia"/>
          <w:iCs/>
          <w:color w:val="FF0000"/>
        </w:rPr>
        <w:t>第二解码器的输出</w:t>
      </w:r>
      <w:r>
        <w:rPr>
          <w:rFonts w:cs="仿宋" w:hint="eastAsia"/>
          <w:iCs/>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x</m:t>
            </m:r>
          </m:e>
          <m:sub>
            <m:r>
              <w:rPr>
                <w:rFonts w:ascii="Cambria Math" w:hAnsi="Cambria Math" w:cs="仿宋" w:hint="eastAsia"/>
                <w:color w:val="000000" w:themeColor="text1"/>
              </w:rPr>
              <m:t>2</m:t>
            </m:r>
          </m:sub>
        </m:sSub>
      </m:oMath>
      <w:r>
        <w:rPr>
          <w:rFonts w:cs="仿宋" w:hint="eastAsia"/>
          <w:iCs/>
          <w:color w:val="000000" w:themeColor="text1"/>
        </w:rPr>
        <w:t>为第三</w:t>
      </w:r>
      <w:r w:rsidRPr="00102B3E">
        <w:rPr>
          <w:rFonts w:cs="仿宋" w:hint="eastAsia"/>
          <w:iCs/>
          <w:color w:val="000000" w:themeColor="text1"/>
        </w:rPr>
        <w:t>卷积注意力模块</w:t>
      </w:r>
      <w:r>
        <w:rPr>
          <w:rFonts w:cs="仿宋" w:hint="eastAsia"/>
          <w:iCs/>
          <w:color w:val="000000" w:themeColor="text1"/>
        </w:rPr>
        <w:t>的输出；</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1</m:t>
            </m:r>
          </m:sub>
        </m:sSub>
      </m:oMath>
      <w:r>
        <w:rPr>
          <w:rFonts w:cs="仿宋"/>
          <w:color w:val="000000" w:themeColor="text1"/>
        </w:rPr>
        <w:t>为第一中间向量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1</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1</m:t>
            </m:r>
          </m:sub>
        </m:sSub>
      </m:oMath>
      <w:r>
        <w:rPr>
          <w:rFonts w:cs="仿宋"/>
          <w:color w:val="000000" w:themeColor="text1"/>
        </w:rPr>
        <w:t>分别为</w:t>
      </w:r>
      <w:proofErr w:type="gramStart"/>
      <w:r>
        <w:rPr>
          <w:rFonts w:cs="仿宋"/>
          <w:color w:val="000000" w:themeColor="text1"/>
        </w:rPr>
        <w:t>第一多层</w:t>
      </w:r>
      <w:proofErr w:type="gramEnd"/>
      <w:r>
        <w:rPr>
          <w:rFonts w:cs="仿宋"/>
          <w:color w:val="000000" w:themeColor="text1"/>
        </w:rPr>
        <w:t>感知机的第一参数和第二参数</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y</m:t>
            </m:r>
          </m:e>
          <m:sub>
            <m:r>
              <w:rPr>
                <w:rFonts w:ascii="Cambria Math" w:hAnsi="Cambria Math" w:cs="仿宋"/>
                <w:color w:val="000000" w:themeColor="text1"/>
              </w:rPr>
              <m:t>2</m:t>
            </m:r>
          </m:sub>
        </m:sSub>
      </m:oMath>
      <w:r>
        <w:rPr>
          <w:rFonts w:cs="仿宋"/>
          <w:color w:val="000000" w:themeColor="text1"/>
        </w:rPr>
        <w:t>为第二中间向量</w:t>
      </w:r>
      <w:r>
        <w:rPr>
          <w:rFonts w:cs="仿宋" w:hint="eastAsia"/>
          <w:color w:val="000000" w:themeColor="text1"/>
        </w:rPr>
        <w:t>，</w:t>
      </w:r>
      <m:oMath>
        <m:sSub>
          <m:sSubPr>
            <m:ctrlPr>
              <w:rPr>
                <w:rFonts w:ascii="Cambria Math" w:hAnsi="Cambria Math" w:cs="仿宋"/>
                <w:i/>
                <w:color w:val="000000" w:themeColor="text1"/>
              </w:rPr>
            </m:ctrlPr>
          </m:sSubPr>
          <m:e>
            <m:r>
              <w:rPr>
                <w:rFonts w:ascii="Cambria Math" w:hAnsi="Cambria Math" w:cs="仿宋"/>
                <w:color w:val="000000" w:themeColor="text1"/>
              </w:rPr>
              <m:t>w</m:t>
            </m:r>
          </m:e>
          <m:sub>
            <m:r>
              <w:rPr>
                <w:rFonts w:ascii="Cambria Math" w:hAnsi="Cambria Math" w:cs="仿宋"/>
                <w:color w:val="000000" w:themeColor="text1"/>
              </w:rPr>
              <m:t>2</m:t>
            </m:r>
          </m:sub>
        </m:sSub>
      </m:oMath>
      <w:r>
        <w:rPr>
          <w:rFonts w:cs="仿宋"/>
          <w:color w:val="000000" w:themeColor="text1"/>
        </w:rPr>
        <w:t>和</w:t>
      </w:r>
      <m:oMath>
        <m:sSub>
          <m:sSubPr>
            <m:ctrlPr>
              <w:rPr>
                <w:rFonts w:ascii="Cambria Math" w:hAnsi="Cambria Math" w:cs="仿宋"/>
                <w:i/>
                <w:color w:val="000000" w:themeColor="text1"/>
              </w:rPr>
            </m:ctrlPr>
          </m:sSubPr>
          <m:e>
            <m:r>
              <w:rPr>
                <w:rFonts w:ascii="Cambria Math" w:hAnsi="Cambria Math" w:cs="仿宋"/>
                <w:color w:val="000000" w:themeColor="text1"/>
              </w:rPr>
              <m:t>b</m:t>
            </m:r>
          </m:e>
          <m:sub>
            <m:r>
              <w:rPr>
                <w:rFonts w:ascii="Cambria Math" w:hAnsi="Cambria Math" w:cs="仿宋"/>
                <w:color w:val="000000" w:themeColor="text1"/>
              </w:rPr>
              <m:t>2</m:t>
            </m:r>
          </m:sub>
        </m:sSub>
      </m:oMath>
      <w:r>
        <w:rPr>
          <w:rFonts w:cs="仿宋"/>
          <w:color w:val="000000" w:themeColor="text1"/>
        </w:rPr>
        <w:t>分别为</w:t>
      </w:r>
      <w:proofErr w:type="gramStart"/>
      <w:r>
        <w:rPr>
          <w:rFonts w:cs="仿宋"/>
          <w:color w:val="000000" w:themeColor="text1"/>
        </w:rPr>
        <w:t>第</w:t>
      </w:r>
      <w:r>
        <w:rPr>
          <w:rFonts w:cs="仿宋" w:hint="eastAsia"/>
          <w:color w:val="000000" w:themeColor="text1"/>
        </w:rPr>
        <w:t>二</w:t>
      </w:r>
      <w:r>
        <w:rPr>
          <w:rFonts w:cs="仿宋"/>
          <w:color w:val="000000" w:themeColor="text1"/>
        </w:rPr>
        <w:t>多层</w:t>
      </w:r>
      <w:proofErr w:type="gramEnd"/>
      <w:r>
        <w:rPr>
          <w:rFonts w:cs="仿宋"/>
          <w:color w:val="000000" w:themeColor="text1"/>
        </w:rPr>
        <w:t>感知机的第一参数和第二参数</w:t>
      </w:r>
      <w:r>
        <w:rPr>
          <w:rFonts w:cs="仿宋" w:hint="eastAsia"/>
          <w:color w:val="000000" w:themeColor="text1"/>
        </w:rPr>
        <w:t>；</w:t>
      </w:r>
      <m:oMath>
        <m:r>
          <w:rPr>
            <w:rFonts w:ascii="Cambria Math" w:hAnsi="Cambria Math" w:cs="仿宋" w:hint="eastAsia"/>
            <w:color w:val="000000" w:themeColor="text1"/>
          </w:rPr>
          <m:t>z</m:t>
        </m:r>
      </m:oMath>
      <w:r>
        <w:rPr>
          <w:rFonts w:cs="仿宋" w:hint="eastAsia"/>
          <w:color w:val="000000" w:themeColor="text1"/>
        </w:rPr>
        <w:t>为分类器的输入向量；</w:t>
      </w:r>
      <m:oMath>
        <m:sSub>
          <m:sSubPr>
            <m:ctrlPr>
              <w:rPr>
                <w:rFonts w:ascii="Cambria Math" w:hAnsi="Cambria Math" w:cs="仿宋"/>
                <w:i/>
                <w:iCs/>
                <w:color w:val="FF0000"/>
              </w:rPr>
            </m:ctrlPr>
          </m:sSubPr>
          <m:e>
            <m:r>
              <w:rPr>
                <w:rFonts w:ascii="Cambria Math" w:hAnsi="Cambria Math" w:cs="仿宋" w:hint="eastAsia"/>
                <w:color w:val="FF0000"/>
              </w:rPr>
              <m:t>z</m:t>
            </m:r>
          </m:e>
          <m:sub>
            <m:r>
              <w:rPr>
                <w:rFonts w:ascii="Cambria Math" w:hAnsi="Cambria Math" w:cs="仿宋"/>
                <w:color w:val="FF0000"/>
              </w:rPr>
              <m:t>i</m:t>
            </m:r>
          </m:sub>
        </m:sSub>
      </m:oMath>
      <w:r w:rsidRPr="00E10DA7">
        <w:rPr>
          <w:rFonts w:cs="仿宋"/>
          <w:iCs/>
          <w:color w:val="FF0000"/>
        </w:rPr>
        <w:t>为第</w:t>
      </w:r>
      <w:proofErr w:type="spellStart"/>
      <w:r w:rsidRPr="00E10DA7">
        <w:rPr>
          <w:rFonts w:cs="仿宋"/>
          <w:iCs/>
          <w:color w:val="FF0000"/>
        </w:rPr>
        <w:t>i</w:t>
      </w:r>
      <w:proofErr w:type="spellEnd"/>
      <w:proofErr w:type="gramStart"/>
      <w:r w:rsidRPr="00E10DA7">
        <w:rPr>
          <w:rFonts w:cs="仿宋"/>
          <w:iCs/>
          <w:color w:val="FF0000"/>
        </w:rPr>
        <w:t>个</w:t>
      </w:r>
      <w:proofErr w:type="gramEnd"/>
      <w:r w:rsidRPr="00E10DA7">
        <w:rPr>
          <w:rFonts w:cs="仿宋"/>
          <w:iCs/>
          <w:color w:val="FF0000"/>
        </w:rPr>
        <w:t>像素对应的分类器的输入向量</w:t>
      </w:r>
      <w:r w:rsidR="00F6172A">
        <w:rPr>
          <w:rFonts w:cs="仿宋" w:hint="eastAsia"/>
          <w:iCs/>
          <w:color w:val="000000" w:themeColor="text1"/>
        </w:rPr>
        <w:t>；</w:t>
      </w:r>
    </w:p>
    <w:p w14:paraId="62059107" w14:textId="77777777" w:rsidR="001D77BD" w:rsidRDefault="001D77BD" w:rsidP="001D77BD">
      <w:pPr>
        <w:tabs>
          <w:tab w:val="left" w:pos="3930"/>
        </w:tabs>
        <w:ind w:firstLine="480"/>
        <w:rPr>
          <w:color w:val="FF0000"/>
        </w:rPr>
      </w:pPr>
      <w:r>
        <w:rPr>
          <w:rFonts w:hint="eastAsia"/>
        </w:rPr>
        <w:t>所述第一卷积平滑模块和第二卷积平滑模块中，</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sidR="00F6172A">
        <w:rPr>
          <w:rFonts w:hint="eastAsia"/>
          <w:color w:val="FF0000"/>
        </w:rPr>
        <w:t>；</w:t>
      </w:r>
    </w:p>
    <w:p w14:paraId="0A9995DC" w14:textId="77777777" w:rsidR="00F6172A" w:rsidRDefault="00F6172A" w:rsidP="001D77BD">
      <w:pPr>
        <w:tabs>
          <w:tab w:val="left" w:pos="3930"/>
        </w:tabs>
        <w:ind w:firstLine="480"/>
        <w:rPr>
          <w:color w:val="FF0000"/>
        </w:rPr>
      </w:pPr>
      <w:r>
        <w:rPr>
          <w:rFonts w:hint="eastAsia"/>
          <w:color w:val="FF0000"/>
        </w:rPr>
        <w:t>所述</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Pr>
          <w:rFonts w:hint="eastAsia"/>
          <w:color w:val="FF0000"/>
        </w:rPr>
        <w:t>；</w:t>
      </w:r>
    </w:p>
    <w:p w14:paraId="4116C402" w14:textId="77777777" w:rsidR="001D77BD" w:rsidRDefault="001D77BD" w:rsidP="001D77BD">
      <w:pPr>
        <w:tabs>
          <w:tab w:val="left" w:pos="3930"/>
        </w:tabs>
        <w:ind w:firstLine="480"/>
      </w:pPr>
      <w:r>
        <w:rPr>
          <w:rFonts w:hint="eastAsia"/>
        </w:rPr>
        <w:t>所述步骤</w:t>
      </w:r>
      <w:r>
        <w:rPr>
          <w:rFonts w:hint="eastAsia"/>
        </w:rPr>
        <w:t>S</w:t>
      </w:r>
      <w:r>
        <w:t>2</w:t>
      </w:r>
      <w:r>
        <w:t>中的</w:t>
      </w:r>
      <w:r>
        <w:rPr>
          <w:rFonts w:hint="eastAsia"/>
        </w:rPr>
        <w:t>结节类型二次分类网络具体结构为：</w:t>
      </w:r>
    </w:p>
    <w:p w14:paraId="216A4537" w14:textId="77777777" w:rsidR="001D77BD" w:rsidRDefault="001D77BD" w:rsidP="001D77BD">
      <w:pPr>
        <w:tabs>
          <w:tab w:val="left" w:pos="3930"/>
        </w:tabs>
        <w:ind w:firstLine="480"/>
      </w:pPr>
      <w:r>
        <w:t>所述</w:t>
      </w:r>
      <w:r>
        <w:rPr>
          <w:rFonts w:hint="eastAsia"/>
        </w:rPr>
        <w:t>结节类型二次分类网络包括：并列设置的</w:t>
      </w:r>
      <w:proofErr w:type="gramStart"/>
      <w:r>
        <w:rPr>
          <w:rFonts w:hint="eastAsia"/>
        </w:rPr>
        <w:t>第三多层</w:t>
      </w:r>
      <w:proofErr w:type="gramEnd"/>
      <w:r>
        <w:rPr>
          <w:rFonts w:hint="eastAsia"/>
        </w:rPr>
        <w:t>感知机和</w:t>
      </w:r>
      <w:proofErr w:type="gramStart"/>
      <w:r>
        <w:rPr>
          <w:rFonts w:hint="eastAsia"/>
        </w:rPr>
        <w:t>第四多层</w:t>
      </w:r>
      <w:proofErr w:type="gramEnd"/>
      <w:r>
        <w:rPr>
          <w:rFonts w:hint="eastAsia"/>
        </w:rPr>
        <w:t>感知机，以及二次分类器；</w:t>
      </w:r>
    </w:p>
    <w:p w14:paraId="04EE0336" w14:textId="77777777" w:rsidR="001D77BD" w:rsidRDefault="001D77BD" w:rsidP="001D77BD">
      <w:pPr>
        <w:tabs>
          <w:tab w:val="left" w:pos="3930"/>
        </w:tabs>
        <w:ind w:firstLine="480"/>
      </w:pPr>
      <w:r>
        <w:t>所述</w:t>
      </w:r>
      <w:proofErr w:type="gramStart"/>
      <w:r>
        <w:rPr>
          <w:rFonts w:hint="eastAsia"/>
        </w:rPr>
        <w:t>第三多层</w:t>
      </w:r>
      <w:proofErr w:type="gramEnd"/>
      <w:r>
        <w:rPr>
          <w:rFonts w:hint="eastAsia"/>
        </w:rPr>
        <w:t>感知机的输入与</w:t>
      </w:r>
      <w:r w:rsidRPr="005851BA">
        <w:rPr>
          <w:rFonts w:hint="eastAsia"/>
        </w:rPr>
        <w:t>结节图像</w:t>
      </w:r>
      <w:r>
        <w:rPr>
          <w:rFonts w:hint="eastAsia"/>
        </w:rPr>
        <w:t>分割网络的第一卷积平滑模块的输出连接；</w:t>
      </w:r>
      <w:proofErr w:type="gramStart"/>
      <w:r>
        <w:rPr>
          <w:rFonts w:hint="eastAsia"/>
        </w:rPr>
        <w:t>第四多层</w:t>
      </w:r>
      <w:proofErr w:type="gramEnd"/>
      <w:r>
        <w:rPr>
          <w:rFonts w:hint="eastAsia"/>
        </w:rPr>
        <w:t>感知机的输入与结节类型初步分类网络的分类器的输出连接；</w:t>
      </w:r>
      <w:proofErr w:type="gramStart"/>
      <w:r>
        <w:rPr>
          <w:rFonts w:hint="eastAsia"/>
        </w:rPr>
        <w:lastRenderedPageBreak/>
        <w:t>第三多层</w:t>
      </w:r>
      <w:proofErr w:type="gramEnd"/>
      <w:r>
        <w:rPr>
          <w:rFonts w:hint="eastAsia"/>
        </w:rPr>
        <w:t>感知机和</w:t>
      </w:r>
      <w:proofErr w:type="gramStart"/>
      <w:r>
        <w:rPr>
          <w:rFonts w:hint="eastAsia"/>
        </w:rPr>
        <w:t>第四多层</w:t>
      </w:r>
      <w:proofErr w:type="gramEnd"/>
      <w:r>
        <w:rPr>
          <w:rFonts w:hint="eastAsia"/>
        </w:rPr>
        <w:t>感知机的输出均与二次分类器的输入连接；</w:t>
      </w:r>
    </w:p>
    <w:p w14:paraId="39FDD2E2" w14:textId="77777777" w:rsidR="001D77BD" w:rsidRDefault="001D77BD" w:rsidP="001D77BD">
      <w:pPr>
        <w:tabs>
          <w:tab w:val="left" w:pos="3930"/>
        </w:tabs>
        <w:ind w:firstLine="480"/>
      </w:pPr>
      <w:r>
        <w:t>所述</w:t>
      </w:r>
      <w:r>
        <w:rPr>
          <w:rFonts w:hint="eastAsia"/>
        </w:rPr>
        <w:t>二次分类器的输出具体为：</w:t>
      </w:r>
    </w:p>
    <w:p w14:paraId="598FFEA4" w14:textId="77777777" w:rsidR="001D77BD" w:rsidRDefault="001D77BD" w:rsidP="001D77BD">
      <w:pPr>
        <w:tabs>
          <w:tab w:val="left" w:pos="3930"/>
        </w:tabs>
        <w:ind w:firstLine="480"/>
      </w:pPr>
      <m:oMathPara>
        <m:oMath>
          <m:r>
            <w:rPr>
              <w:rFonts w:ascii="Cambria Math" w:hAnsi="Cambria Math" w:cs="仿宋"/>
              <w:color w:val="000000" w:themeColor="text1"/>
            </w:rPr>
            <m:t>P’=Softmax(1-</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m:t>
          </m:r>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hint="eastAsia"/>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m:t>
          </m:r>
        </m:oMath>
      </m:oMathPara>
    </w:p>
    <w:p w14:paraId="0428D1EB" w14:textId="77777777" w:rsidR="001D77BD" w:rsidRPr="002831B9" w:rsidRDefault="00000000" w:rsidP="001D77BD">
      <w:pPr>
        <w:spacing w:line="360" w:lineRule="auto"/>
        <w:ind w:rightChars="214" w:right="514" w:firstLine="480"/>
        <w:rPr>
          <w:rFonts w:cs="仿宋"/>
          <w:color w:val="000000" w:themeColor="text1"/>
        </w:rPr>
      </w:pPr>
      <m:oMathPara>
        <m:oMathParaPr>
          <m:jc m:val="center"/>
        </m:oMathParaP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r>
            <w:rPr>
              <w:rFonts w:ascii="Cambria Math" w:hAnsi="Cambria Math" w:cs="仿宋"/>
              <w:color w:val="000000" w:themeColor="text1"/>
            </w:rPr>
            <m:t>=h</m:t>
          </m:r>
          <m:d>
            <m:dPr>
              <m:ctrlPr>
                <w:rPr>
                  <w:rFonts w:ascii="Cambria Math" w:hAnsi="Cambria Math" w:cs="仿宋"/>
                  <w:i/>
                  <w:iCs/>
                  <w:color w:val="000000" w:themeColor="text1"/>
                </w:rPr>
              </m:ctrlPr>
            </m:dPr>
            <m:e>
              <m:r>
                <w:rPr>
                  <w:rFonts w:ascii="Cambria Math" w:hAnsi="Cambria Math" w:cs="仿宋"/>
                  <w:color w:val="000000" w:themeColor="text1"/>
                </w:rPr>
                <m:t>Mask</m:t>
              </m:r>
            </m:e>
          </m:d>
          <m:r>
            <w:rPr>
              <w:rFonts w:ascii="Cambria Math" w:hAnsi="Cambria Math" w:cs="仿宋"/>
              <w:color w:val="000000" w:themeColor="text1"/>
            </w:rPr>
            <m:t>=MLP(Mask)</m:t>
          </m:r>
        </m:oMath>
      </m:oMathPara>
    </w:p>
    <w:p w14:paraId="2D09CCE9" w14:textId="77777777" w:rsidR="001D77BD" w:rsidRPr="00650D9E" w:rsidRDefault="00000000" w:rsidP="001D77BD">
      <w:pPr>
        <w:spacing w:line="360" w:lineRule="auto"/>
        <w:ind w:rightChars="214" w:right="514" w:firstLine="480"/>
        <w:rPr>
          <w:rFonts w:cs="仿宋"/>
          <w:i/>
          <w:iCs/>
          <w:color w:val="000000" w:themeColor="text1"/>
        </w:rPr>
      </w:pPr>
      <m:oMathPara>
        <m:oMathParaPr>
          <m:jc m:val="center"/>
        </m:oMathParaP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r>
            <w:rPr>
              <w:rFonts w:ascii="Cambria Math" w:hAnsi="Cambria Math" w:cs="仿宋"/>
              <w:color w:val="000000" w:themeColor="text1"/>
            </w:rPr>
            <m:t>,</m:t>
          </m:r>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r>
            <w:rPr>
              <w:rFonts w:ascii="Cambria Math" w:hAnsi="Cambria Math" w:cs="仿宋"/>
              <w:color w:val="000000" w:themeColor="text1"/>
            </w:rPr>
            <m:t>= Softmax(MLP(class))</m:t>
          </m:r>
        </m:oMath>
      </m:oMathPara>
    </w:p>
    <w:p w14:paraId="6C06C462" w14:textId="77777777" w:rsidR="001D77BD" w:rsidRPr="009758F8" w:rsidRDefault="001D77BD" w:rsidP="001D77BD">
      <w:pPr>
        <w:tabs>
          <w:tab w:val="left" w:pos="3930"/>
        </w:tabs>
        <w:ind w:firstLine="480"/>
      </w:pPr>
      <w:r>
        <w:rPr>
          <w:rFonts w:hint="eastAsia"/>
        </w:rPr>
        <w:t>其中，</w:t>
      </w:r>
      <m:oMath>
        <m:sSubSup>
          <m:sSubSupPr>
            <m:ctrlPr>
              <w:rPr>
                <w:rFonts w:ascii="Cambria Math" w:hAnsi="Cambria Math" w:cs="仿宋"/>
                <w:i/>
                <w:iCs/>
                <w:color w:val="000000" w:themeColor="text1"/>
              </w:rPr>
            </m:ctrlPr>
          </m:sSubSupPr>
          <m:e>
            <m:r>
              <w:rPr>
                <w:rFonts w:ascii="Cambria Math" w:hAnsi="Cambria Math" w:cs="仿宋"/>
                <w:color w:val="000000" w:themeColor="text1"/>
              </w:rPr>
              <m:t>P</m:t>
            </m:r>
          </m:e>
          <m:sub>
            <m:r>
              <w:rPr>
                <w:rFonts w:ascii="Cambria Math" w:hAnsi="Cambria Math" w:cs="仿宋"/>
                <w:color w:val="000000" w:themeColor="text1"/>
              </w:rPr>
              <m:t>1</m:t>
            </m:r>
          </m:sub>
          <m:sup>
            <m:r>
              <w:rPr>
                <w:rFonts w:ascii="Cambria Math" w:hAnsi="Cambria Math" w:cs="仿宋"/>
                <w:color w:val="000000" w:themeColor="text1"/>
              </w:rPr>
              <m:t>seg</m:t>
            </m:r>
          </m:sup>
        </m:sSubSup>
      </m:oMath>
      <w:r>
        <w:rPr>
          <w:iCs/>
          <w:color w:val="000000" w:themeColor="text1"/>
        </w:rPr>
        <w:t>为</w:t>
      </w:r>
      <w:proofErr w:type="gramStart"/>
      <w:r>
        <w:rPr>
          <w:rFonts w:hint="eastAsia"/>
          <w:iCs/>
          <w:color w:val="000000" w:themeColor="text1"/>
        </w:rPr>
        <w:t>第三多层</w:t>
      </w:r>
      <w:proofErr w:type="gramEnd"/>
      <w:r>
        <w:rPr>
          <w:rFonts w:hint="eastAsia"/>
          <w:iCs/>
          <w:color w:val="000000" w:themeColor="text1"/>
        </w:rPr>
        <w:t>感知机的输出；</w:t>
      </w:r>
      <m:oMath>
        <m:r>
          <w:rPr>
            <w:rFonts w:ascii="Cambria Math" w:hAnsi="Cambria Math" w:cs="仿宋"/>
            <w:color w:val="000000" w:themeColor="text1"/>
          </w:rPr>
          <m:t>Mask</m:t>
        </m:r>
      </m:oMath>
      <w:r>
        <w:rPr>
          <w:rFonts w:hint="eastAsia"/>
          <w:iCs/>
          <w:color w:val="000000" w:themeColor="text1"/>
        </w:rPr>
        <w:t>为结节图像分割结果；</w:t>
      </w:r>
      <m:oMath>
        <m:r>
          <w:rPr>
            <w:rFonts w:ascii="Cambria Math" w:hAnsi="Cambria Math" w:cs="仿宋"/>
            <w:color w:val="000000" w:themeColor="text1"/>
          </w:rPr>
          <m:t>h</m:t>
        </m:r>
      </m:oMath>
      <w:r>
        <w:rPr>
          <w:rFonts w:hint="eastAsia"/>
          <w:iCs/>
          <w:color w:val="000000" w:themeColor="text1"/>
        </w:rPr>
        <w:t>为非线性函数；</w:t>
      </w:r>
      <m:oMath>
        <m:r>
          <w:rPr>
            <w:rFonts w:ascii="Cambria Math" w:hAnsi="Cambria Math" w:cs="仿宋"/>
            <w:color w:val="000000" w:themeColor="text1"/>
          </w:rPr>
          <m:t>MLP</m:t>
        </m:r>
      </m:oMath>
      <w:r>
        <w:rPr>
          <w:rFonts w:hint="eastAsia"/>
          <w:iCs/>
          <w:color w:val="000000" w:themeColor="text1"/>
        </w:rPr>
        <w:t>为多层感知机；</w:t>
      </w:r>
      <m:oMath>
        <m:r>
          <w:rPr>
            <w:rFonts w:ascii="Cambria Math" w:hAnsi="Cambria Math" w:cs="仿宋"/>
            <w:color w:val="000000" w:themeColor="text1"/>
          </w:rPr>
          <m:t>class</m:t>
        </m:r>
      </m:oMath>
      <w:r>
        <w:rPr>
          <w:rFonts w:hint="eastAsia"/>
          <w:iCs/>
          <w:color w:val="000000" w:themeColor="text1"/>
        </w:rPr>
        <w:t>为</w:t>
      </w:r>
      <w:r>
        <w:rPr>
          <w:rFonts w:hint="eastAsia"/>
        </w:rPr>
        <w:t>结节类型初步分类网络的分类器输出；</w:t>
      </w:r>
      <m:oMath>
        <m:sSub>
          <m:sSubPr>
            <m:ctrlPr>
              <w:rPr>
                <w:rFonts w:ascii="Cambria Math" w:hAnsi="Cambria Math" w:cs="仿宋"/>
                <w:i/>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1</m:t>
            </m:r>
          </m:sub>
        </m:sSub>
      </m:oMath>
      <w:r>
        <w:rPr>
          <w:color w:val="000000" w:themeColor="text1"/>
        </w:rPr>
        <w:t>和</w:t>
      </w:r>
      <m:oMath>
        <m:sSub>
          <m:sSubPr>
            <m:ctrlPr>
              <w:rPr>
                <w:rFonts w:ascii="Cambria Math" w:hAnsi="Cambria Math" w:cs="仿宋"/>
                <w:i/>
                <w:iCs/>
                <w:color w:val="000000" w:themeColor="text1"/>
              </w:rPr>
            </m:ctrlPr>
          </m:sSubPr>
          <m:e>
            <m:r>
              <w:rPr>
                <w:rFonts w:ascii="Cambria Math" w:hAnsi="Cambria Math" w:cs="仿宋"/>
                <w:color w:val="000000" w:themeColor="text1"/>
              </w:rPr>
              <m:t>F</m:t>
            </m:r>
          </m:e>
          <m:sub>
            <m:r>
              <w:rPr>
                <w:rFonts w:ascii="Cambria Math" w:hAnsi="Cambria Math" w:cs="仿宋"/>
                <w:color w:val="000000" w:themeColor="text1"/>
              </w:rPr>
              <m:t>2</m:t>
            </m:r>
          </m:sub>
        </m:sSub>
      </m:oMath>
      <w:r>
        <w:rPr>
          <w:iCs/>
          <w:color w:val="000000" w:themeColor="text1"/>
        </w:rPr>
        <w:t>分别为</w:t>
      </w:r>
      <w:r w:rsidRPr="002831B9">
        <w:rPr>
          <w:rFonts w:hint="eastAsia"/>
          <w:iCs/>
          <w:color w:val="000000" w:themeColor="text1"/>
        </w:rPr>
        <w:t>良</w:t>
      </w:r>
      <w:r>
        <w:rPr>
          <w:rFonts w:hint="eastAsia"/>
          <w:iCs/>
          <w:color w:val="000000" w:themeColor="text1"/>
        </w:rPr>
        <w:t>性和</w:t>
      </w:r>
      <w:r w:rsidRPr="002831B9">
        <w:rPr>
          <w:rFonts w:hint="eastAsia"/>
          <w:iCs/>
          <w:color w:val="000000" w:themeColor="text1"/>
        </w:rPr>
        <w:t>恶性结节</w:t>
      </w:r>
      <w:r>
        <w:rPr>
          <w:rFonts w:hint="eastAsia"/>
          <w:iCs/>
          <w:color w:val="000000" w:themeColor="text1"/>
        </w:rPr>
        <w:t>的初步预测结果</w:t>
      </w:r>
      <w:r w:rsidR="00F6172A">
        <w:rPr>
          <w:rFonts w:hint="eastAsia"/>
          <w:iCs/>
          <w:color w:val="000000" w:themeColor="text1"/>
        </w:rPr>
        <w:t>；</w:t>
      </w:r>
    </w:p>
    <w:p w14:paraId="5AA8D737" w14:textId="77777777" w:rsidR="001D77BD" w:rsidRDefault="001D77BD" w:rsidP="001D77BD">
      <w:pPr>
        <w:tabs>
          <w:tab w:val="left" w:pos="3930"/>
        </w:tabs>
        <w:ind w:firstLine="480"/>
      </w:pPr>
      <w:r>
        <w:rPr>
          <w:rFonts w:hint="eastAsia"/>
        </w:rPr>
        <w:t>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2C6B94">
        <w:rPr>
          <w:rFonts w:hint="eastAsia"/>
        </w:rPr>
        <w:t>Tversky</w:t>
      </w:r>
      <w:r w:rsidRPr="002C6B94">
        <w:rPr>
          <w:rFonts w:hint="eastAsia"/>
        </w:rPr>
        <w:t>损失函数</w:t>
      </w:r>
      <w:r>
        <w:rPr>
          <w:rFonts w:hint="eastAsia"/>
        </w:rPr>
        <w:t>进行训练；</w:t>
      </w:r>
    </w:p>
    <w:p w14:paraId="1A553D50" w14:textId="77777777" w:rsidR="001D77BD" w:rsidRPr="002C6B94" w:rsidRDefault="001D77BD" w:rsidP="001D77BD">
      <w:pPr>
        <w:tabs>
          <w:tab w:val="left" w:pos="3930"/>
        </w:tabs>
        <w:ind w:firstLine="480"/>
      </w:pPr>
      <w:r>
        <w:rPr>
          <w:rFonts w:hint="eastAsia"/>
        </w:rPr>
        <w:t>所述</w:t>
      </w:r>
      <w:r w:rsidRPr="002C6B94">
        <w:rPr>
          <w:rFonts w:hint="eastAsia"/>
        </w:rPr>
        <w:t>T</w:t>
      </w:r>
      <w:r w:rsidRPr="002C6B94">
        <w:t>versky</w:t>
      </w:r>
      <w:r w:rsidRPr="002C6B94">
        <w:rPr>
          <w:rFonts w:hint="eastAsia"/>
        </w:rPr>
        <w:t>损失函数</w:t>
      </w:r>
      <w:r>
        <w:rPr>
          <w:rFonts w:hint="eastAsia"/>
        </w:rPr>
        <w:t>具体为</w:t>
      </w:r>
      <w:r w:rsidRPr="002C6B94">
        <w:rPr>
          <w:rFonts w:hint="eastAsia"/>
        </w:rPr>
        <w:t>：</w:t>
      </w:r>
    </w:p>
    <w:p w14:paraId="531DE1DB" w14:textId="77777777" w:rsidR="001D77BD" w:rsidRPr="002C6B94" w:rsidRDefault="00000000" w:rsidP="001D77BD">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3C6E6673" w14:textId="77777777" w:rsidR="001D77BD" w:rsidRDefault="001D77BD" w:rsidP="001D77BD">
      <w:pPr>
        <w:tabs>
          <w:tab w:val="left" w:pos="3930"/>
        </w:tabs>
        <w:ind w:firstLine="480"/>
      </w:pPr>
      <w:r w:rsidRPr="002C6B94">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w:t>
      </w:r>
      <w:r>
        <w:rPr>
          <w:rFonts w:hint="eastAsia"/>
        </w:rPr>
        <w:t>是恶性结节的概率，为</w:t>
      </w:r>
      <w:r>
        <w:rPr>
          <w:rFonts w:hint="eastAsia"/>
        </w:rPr>
        <w:t>1</w:t>
      </w:r>
      <w:r>
        <w:rPr>
          <w:rFonts w:hint="eastAsia"/>
        </w:rPr>
        <w:t>表示恶性结节，</w:t>
      </w:r>
      <w:r w:rsidRPr="002C6B94">
        <w:rPr>
          <w:rFonts w:hint="eastAsia"/>
        </w:rPr>
        <w:t>为</w:t>
      </w:r>
      <w:r w:rsidRPr="002C6B94">
        <w:rPr>
          <w:rFonts w:hint="eastAsia"/>
        </w:rPr>
        <w:t>0</w:t>
      </w:r>
      <w:r>
        <w:rPr>
          <w:rFonts w:hint="eastAsia"/>
        </w:rPr>
        <w:t>表示良性结节；</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2C6B94">
        <w:rPr>
          <w:rFonts w:hint="eastAsia"/>
        </w:rPr>
        <w:t>代表</w:t>
      </w:r>
      <w:r>
        <w:rPr>
          <w:rFonts w:hint="eastAsia"/>
        </w:rPr>
        <w:t>真实</w:t>
      </w:r>
      <w:r w:rsidRPr="002C6B94">
        <w:rPr>
          <w:rFonts w:hint="eastAsia"/>
        </w:rPr>
        <w:t>结节</w:t>
      </w:r>
      <w:proofErr w:type="gramStart"/>
      <w:r w:rsidRPr="002C6B94">
        <w:rPr>
          <w:rFonts w:hint="eastAsia"/>
        </w:rPr>
        <w:t>图像第</w:t>
      </w:r>
      <w:proofErr w:type="spellStart"/>
      <w:proofErr w:type="gramEnd"/>
      <w:r>
        <w:rPr>
          <w:rFonts w:hint="eastAsia"/>
        </w:rPr>
        <w:t>i</w:t>
      </w:r>
      <w:proofErr w:type="spellEnd"/>
      <w:proofErr w:type="gramStart"/>
      <w:r w:rsidRPr="002C6B94">
        <w:rPr>
          <w:rFonts w:hint="eastAsia"/>
        </w:rPr>
        <w:t>个</w:t>
      </w:r>
      <w:proofErr w:type="gramEnd"/>
      <w:r w:rsidRPr="002C6B94">
        <w:rPr>
          <w:rFonts w:hint="eastAsia"/>
        </w:rPr>
        <w:t>像素是</w:t>
      </w:r>
      <w:r>
        <w:rPr>
          <w:rFonts w:hint="eastAsia"/>
        </w:rPr>
        <w:t>良性结节的概率，为</w:t>
      </w:r>
      <w:r>
        <w:rPr>
          <w:rFonts w:hint="eastAsia"/>
        </w:rPr>
        <w:t>1</w:t>
      </w:r>
      <w:r>
        <w:rPr>
          <w:rFonts w:hint="eastAsia"/>
        </w:rPr>
        <w:t>表示良性结节</w:t>
      </w:r>
      <w:r w:rsidRPr="002C6B94">
        <w:rPr>
          <w:rFonts w:hint="eastAsia"/>
        </w:rPr>
        <w:t>，为</w:t>
      </w:r>
      <w:r w:rsidRPr="002C6B94">
        <w:rPr>
          <w:rFonts w:hint="eastAsia"/>
        </w:rPr>
        <w:t>0</w:t>
      </w:r>
      <w:r>
        <w:rPr>
          <w:rFonts w:hint="eastAsia"/>
        </w:rPr>
        <w:t>表示恶性结节</w:t>
      </w:r>
      <w:r w:rsidRPr="002C6B9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2C6B94">
        <w:rPr>
          <w:rFonts w:hint="eastAsia"/>
        </w:rPr>
        <w:t>代表第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恶性结节</w:t>
      </w:r>
      <w:r w:rsidRPr="002C6B94">
        <w:rPr>
          <w:rFonts w:hint="eastAsia"/>
        </w:rPr>
        <w:t>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t>代表</w:t>
      </w:r>
      <w:r w:rsidRPr="002C6B94">
        <w:rPr>
          <w:rFonts w:hint="eastAsia"/>
        </w:rPr>
        <w:t>第</w:t>
      </w:r>
      <w:proofErr w:type="spellStart"/>
      <w:r>
        <w:rPr>
          <w:rFonts w:hint="eastAsia"/>
        </w:rPr>
        <w:t>i</w:t>
      </w:r>
      <w:proofErr w:type="spellEnd"/>
      <w:proofErr w:type="gramStart"/>
      <w:r>
        <w:rPr>
          <w:rFonts w:hint="eastAsia"/>
        </w:rPr>
        <w:t>个</w:t>
      </w:r>
      <w:proofErr w:type="gramEnd"/>
      <w:r>
        <w:rPr>
          <w:rFonts w:hint="eastAsia"/>
        </w:rPr>
        <w:t>像素的</w:t>
      </w:r>
      <w:r w:rsidRPr="002C6B94">
        <w:rPr>
          <w:rFonts w:hint="eastAsia"/>
        </w:rPr>
        <w:t>预测</w:t>
      </w:r>
      <w:r>
        <w:rPr>
          <w:rFonts w:hint="eastAsia"/>
        </w:rPr>
        <w:t>值</w:t>
      </w:r>
      <w:r w:rsidRPr="002C6B94">
        <w:rPr>
          <w:rFonts w:hint="eastAsia"/>
        </w:rPr>
        <w:t>为</w:t>
      </w:r>
      <w:r>
        <w:rPr>
          <w:rFonts w:hint="eastAsia"/>
        </w:rPr>
        <w:t>良性结节</w:t>
      </w:r>
      <w:r w:rsidRPr="002C6B94">
        <w:rPr>
          <w:rFonts w:hint="eastAsia"/>
        </w:rPr>
        <w:t>的概率</w:t>
      </w:r>
      <w:r>
        <w:rPr>
          <w:rFonts w:hint="eastAsia"/>
        </w:rPr>
        <w:t>；</w:t>
      </w:r>
      <m:oMath>
        <m:r>
          <w:rPr>
            <w:rFonts w:ascii="Cambria Math" w:hAnsi="Cambria Math"/>
          </w:rPr>
          <m:t>α</m:t>
        </m:r>
      </m:oMath>
      <w:r>
        <w:t>和</w:t>
      </w:r>
      <m:oMath>
        <m:r>
          <w:rPr>
            <w:rFonts w:ascii="Cambria Math" w:hAnsi="Cambria Math"/>
          </w:rPr>
          <m:t>β</m:t>
        </m:r>
      </m:oMath>
      <w:r>
        <w:t>分别为第一和</w:t>
      </w:r>
      <w:proofErr w:type="gramStart"/>
      <w:r>
        <w:t>第二超</w:t>
      </w:r>
      <w:proofErr w:type="gramEnd"/>
      <w:r>
        <w:t>参数</w:t>
      </w:r>
      <w:r w:rsidR="00F6172A">
        <w:rPr>
          <w:rFonts w:hint="eastAsia"/>
        </w:rPr>
        <w:t>；</w:t>
      </w:r>
    </w:p>
    <w:p w14:paraId="725D2616" w14:textId="6EA6FD56" w:rsidR="001D77BD" w:rsidRDefault="001D77BD" w:rsidP="001D77BD">
      <w:pPr>
        <w:tabs>
          <w:tab w:val="left" w:pos="3930"/>
        </w:tabs>
        <w:ind w:firstLine="480"/>
      </w:pPr>
      <w:r>
        <w:rPr>
          <w:rFonts w:hint="eastAsia"/>
        </w:rPr>
        <w:t>所述步骤</w:t>
      </w:r>
      <w:r>
        <w:rPr>
          <w:rFonts w:hint="eastAsia"/>
        </w:rPr>
        <w:t>S</w:t>
      </w:r>
      <w:r>
        <w:t>3</w:t>
      </w:r>
      <w:r>
        <w:t>中</w:t>
      </w:r>
      <w:r>
        <w:rPr>
          <w:rFonts w:hint="eastAsia"/>
        </w:rPr>
        <w:t>，</w:t>
      </w:r>
      <w:r>
        <w:t>对</w:t>
      </w:r>
      <w:r w:rsidRPr="005851BA">
        <w:rPr>
          <w:rFonts w:hint="eastAsia"/>
        </w:rPr>
        <w:t>结节图像</w:t>
      </w:r>
      <w:r>
        <w:rPr>
          <w:rFonts w:hint="eastAsia"/>
        </w:rPr>
        <w:t>分割网络迭代训练时，利用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p>
    <w:p w14:paraId="7A8B11CD" w14:textId="77777777" w:rsidR="001D77BD" w:rsidRDefault="001D77BD" w:rsidP="001D77BD">
      <w:pPr>
        <w:tabs>
          <w:tab w:val="left" w:pos="3930"/>
        </w:tabs>
        <w:ind w:firstLine="480"/>
      </w:pPr>
      <w:r>
        <w:t>所述</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4436D065" w14:textId="77777777" w:rsidR="001D77BD" w:rsidRDefault="001D77BD" w:rsidP="001D77BD">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05E59454" w14:textId="77777777" w:rsidR="0084570C" w:rsidRDefault="001D77BD" w:rsidP="0084570C">
      <w:pPr>
        <w:ind w:firstLine="480"/>
        <w:jc w:val="left"/>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r>
        <w:rPr>
          <w:rFonts w:cs="仿宋" w:hint="eastAsia"/>
          <w:color w:val="000000" w:themeColor="text1"/>
        </w:rPr>
        <w:t>。</w:t>
      </w:r>
    </w:p>
    <w:p w14:paraId="537801A1" w14:textId="77777777" w:rsidR="00B02497" w:rsidRDefault="0084570C" w:rsidP="00B02497">
      <w:pPr>
        <w:tabs>
          <w:tab w:val="left" w:pos="3930"/>
        </w:tabs>
        <w:ind w:firstLine="480"/>
      </w:pPr>
      <w:r>
        <w:rPr>
          <w:rFonts w:hint="eastAsia"/>
        </w:rPr>
        <w:t>在具体实施过程中，</w:t>
      </w:r>
      <w:r w:rsidR="00B02497">
        <w:rPr>
          <w:rFonts w:hint="eastAsia"/>
        </w:rPr>
        <w:t>首先获取乳腺超声图像数据集并进行预处理；</w:t>
      </w:r>
      <w:r w:rsidR="004E179D" w:rsidRPr="004E179D">
        <w:rPr>
          <w:rFonts w:hint="eastAsia"/>
        </w:rPr>
        <w:t>本方法采集的图像</w:t>
      </w:r>
      <w:r w:rsidR="004E179D">
        <w:rPr>
          <w:rFonts w:hint="eastAsia"/>
        </w:rPr>
        <w:t>数据</w:t>
      </w:r>
      <w:proofErr w:type="gramStart"/>
      <w:r w:rsidR="004E179D">
        <w:rPr>
          <w:rFonts w:hint="eastAsia"/>
        </w:rPr>
        <w:t>集</w:t>
      </w:r>
      <w:r w:rsidR="004E179D" w:rsidRPr="004E179D">
        <w:rPr>
          <w:rFonts w:hint="eastAsia"/>
        </w:rPr>
        <w:t>来自</w:t>
      </w:r>
      <w:proofErr w:type="gramEnd"/>
      <w:r w:rsidR="004E179D" w:rsidRPr="004E179D">
        <w:rPr>
          <w:rFonts w:hint="eastAsia"/>
        </w:rPr>
        <w:t>于美国</w:t>
      </w:r>
      <w:proofErr w:type="spellStart"/>
      <w:r w:rsidR="004E179D" w:rsidRPr="004E179D">
        <w:rPr>
          <w:rFonts w:hint="eastAsia"/>
        </w:rPr>
        <w:t>Baheya</w:t>
      </w:r>
      <w:proofErr w:type="spellEnd"/>
      <w:r w:rsidR="004E179D" w:rsidRPr="004E179D">
        <w:rPr>
          <w:rFonts w:hint="eastAsia"/>
        </w:rPr>
        <w:t>医院制作的公开数据集，使用</w:t>
      </w:r>
      <w:r w:rsidR="004E179D" w:rsidRPr="004E179D">
        <w:rPr>
          <w:rFonts w:hint="eastAsia"/>
        </w:rPr>
        <w:t>LOGIQ E9</w:t>
      </w:r>
      <w:r w:rsidR="004E179D" w:rsidRPr="004E179D">
        <w:rPr>
          <w:rFonts w:hint="eastAsia"/>
        </w:rPr>
        <w:t>超声系统和</w:t>
      </w:r>
      <w:r w:rsidR="004E179D" w:rsidRPr="004E179D">
        <w:rPr>
          <w:rFonts w:hint="eastAsia"/>
        </w:rPr>
        <w:t>LOGIQ E9</w:t>
      </w:r>
      <w:r w:rsidR="004E179D" w:rsidRPr="004E179D">
        <w:rPr>
          <w:rFonts w:hint="eastAsia"/>
        </w:rPr>
        <w:t>敏捷超声系统进行乳腺超声图像采集，超声图像分辨率为</w:t>
      </w:r>
      <w:r w:rsidR="004E179D" w:rsidRPr="004E179D">
        <w:rPr>
          <w:rFonts w:hint="eastAsia"/>
        </w:rPr>
        <w:t>1280</w:t>
      </w:r>
      <w:r w:rsidR="004E179D">
        <w:rPr>
          <w:rFonts w:hint="eastAsia"/>
        </w:rPr>
        <w:t>×</w:t>
      </w:r>
      <w:r w:rsidR="004E179D" w:rsidRPr="004E179D">
        <w:rPr>
          <w:rFonts w:hint="eastAsia"/>
        </w:rPr>
        <w:t>1024</w:t>
      </w:r>
      <w:r w:rsidR="004E179D" w:rsidRPr="004E179D">
        <w:rPr>
          <w:rFonts w:hint="eastAsia"/>
        </w:rPr>
        <w:t>，采集且筛选为良性结节、恶性结节（乳腺癌）和无结节共</w:t>
      </w:r>
      <w:r w:rsidR="004E179D" w:rsidRPr="004E179D">
        <w:rPr>
          <w:rFonts w:hint="eastAsia"/>
        </w:rPr>
        <w:t>780</w:t>
      </w:r>
      <w:r w:rsidR="004E179D">
        <w:rPr>
          <w:rFonts w:hint="eastAsia"/>
        </w:rPr>
        <w:t>张超</w:t>
      </w:r>
      <w:r w:rsidR="004E179D">
        <w:rPr>
          <w:rFonts w:hint="eastAsia"/>
        </w:rPr>
        <w:lastRenderedPageBreak/>
        <w:t>声图像；该数据集乳腺结节超声图像对应的结节图像同样由该医院制作；</w:t>
      </w:r>
      <w:r w:rsidR="004E179D" w:rsidRPr="004E179D">
        <w:rPr>
          <w:rFonts w:hint="eastAsia"/>
        </w:rPr>
        <w:t>部分乳腺超声图像和对应结节图像如图</w:t>
      </w:r>
      <w:r w:rsidR="004E179D">
        <w:t>3</w:t>
      </w:r>
      <w:r w:rsidR="004E179D" w:rsidRPr="004E179D">
        <w:rPr>
          <w:rFonts w:hint="eastAsia"/>
        </w:rPr>
        <w:t>所示</w:t>
      </w:r>
      <w:r w:rsidR="004E179D">
        <w:rPr>
          <w:rFonts w:hint="eastAsia"/>
        </w:rPr>
        <w:t>；</w:t>
      </w:r>
    </w:p>
    <w:p w14:paraId="3DE35049" w14:textId="77777777" w:rsidR="00F3319D" w:rsidRDefault="00F3319D" w:rsidP="00B02497">
      <w:pPr>
        <w:tabs>
          <w:tab w:val="left" w:pos="3930"/>
        </w:tabs>
        <w:ind w:firstLine="480"/>
      </w:pPr>
      <w:r>
        <w:t>图像预处理的过程为</w:t>
      </w:r>
      <w:r>
        <w:rPr>
          <w:rFonts w:hint="eastAsia"/>
        </w:rPr>
        <w:t>：</w:t>
      </w:r>
      <w:r w:rsidRPr="00F3319D">
        <w:rPr>
          <w:rFonts w:hint="eastAsia"/>
        </w:rPr>
        <w:t>对超声图像</w:t>
      </w:r>
      <w:r>
        <w:rPr>
          <w:rFonts w:hint="eastAsia"/>
        </w:rPr>
        <w:t>数据集</w:t>
      </w:r>
      <w:r w:rsidRPr="00F3319D">
        <w:rPr>
          <w:rFonts w:hint="eastAsia"/>
        </w:rPr>
        <w:t>施加多种常规图像</w:t>
      </w:r>
      <w:r>
        <w:rPr>
          <w:rFonts w:hint="eastAsia"/>
        </w:rPr>
        <w:t>增强</w:t>
      </w:r>
      <w:r w:rsidRPr="00F3319D">
        <w:rPr>
          <w:rFonts w:hint="eastAsia"/>
        </w:rPr>
        <w:t>处理，包括图像尺寸裁剪、图像中心裁剪、数值归一化；每次读取该超声图像作为训练图像时，则会施加随机参数的亮度扰动、色度扰动、施加高斯噪声以及随机像素擦除等扰动，提高训练集的多样性以及重复利用率，避免模型训练的过拟合</w:t>
      </w:r>
      <w:r>
        <w:rPr>
          <w:rFonts w:hint="eastAsia"/>
        </w:rPr>
        <w:t>；</w:t>
      </w:r>
    </w:p>
    <w:p w14:paraId="548BCF58" w14:textId="77777777" w:rsidR="00B02497" w:rsidRDefault="00B02497" w:rsidP="00B02497">
      <w:pPr>
        <w:tabs>
          <w:tab w:val="left" w:pos="3930"/>
        </w:tabs>
        <w:ind w:firstLine="480"/>
      </w:pPr>
      <w:r>
        <w:rPr>
          <w:rFonts w:hint="eastAsia"/>
        </w:rPr>
        <w:t>建立乳腺超声图像分析神经网络模型；本实施例中的乳腺超声图像分析神经网络模型包括并列设置的</w:t>
      </w:r>
      <w:r w:rsidRPr="005851BA">
        <w:rPr>
          <w:rFonts w:hint="eastAsia"/>
        </w:rPr>
        <w:t>结节图像</w:t>
      </w:r>
      <w:r>
        <w:rPr>
          <w:rFonts w:hint="eastAsia"/>
        </w:rPr>
        <w:t>分割网络和结节类型初步分类网络，以及结节类型二次分类网络；</w:t>
      </w:r>
      <w:r w:rsidRPr="005851BA">
        <w:rPr>
          <w:rFonts w:hint="eastAsia"/>
        </w:rPr>
        <w:t>结节图像</w:t>
      </w:r>
      <w:r>
        <w:rPr>
          <w:rFonts w:hint="eastAsia"/>
        </w:rPr>
        <w:t>分割网络和结节类型初步分类网络的输出均与结节类型二次分类网络的输入连接；</w:t>
      </w:r>
    </w:p>
    <w:p w14:paraId="129E401C" w14:textId="77777777" w:rsidR="00B02497" w:rsidRDefault="00B02497" w:rsidP="00B02497">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5C0E1D2E" w14:textId="77777777" w:rsidR="00B02497" w:rsidRDefault="00F3319D" w:rsidP="00B02497">
      <w:pPr>
        <w:tabs>
          <w:tab w:val="left" w:pos="3930"/>
        </w:tabs>
        <w:ind w:firstLine="480"/>
      </w:pPr>
      <w:r>
        <w:t>如图</w:t>
      </w:r>
      <w:r>
        <w:rPr>
          <w:rFonts w:hint="eastAsia"/>
        </w:rPr>
        <w:t>4</w:t>
      </w:r>
      <w:r>
        <w:rPr>
          <w:rFonts w:hint="eastAsia"/>
        </w:rPr>
        <w:t>所示，</w:t>
      </w:r>
      <w:r w:rsidR="00B02497">
        <w:rPr>
          <w:rFonts w:hint="eastAsia"/>
        </w:rPr>
        <w:t>本实施例中的结节图像分割网络为</w:t>
      </w:r>
      <w:r w:rsidR="00B02497" w:rsidRPr="00A65AB3">
        <w:rPr>
          <w:rFonts w:hint="eastAsia"/>
        </w:rPr>
        <w:t>基于卷积编码器和解码器架构的深度卷积神经网络，在编码器的所有输出中以残差结构引入基于通道和空间注意力机制模块，利用残差结构使得注意力机制模块的输出不会使得模</w:t>
      </w:r>
      <w:r w:rsidR="00B02497">
        <w:rPr>
          <w:rFonts w:hint="eastAsia"/>
        </w:rPr>
        <w:t>型效果更差，进而提高模型提取关键特征的能力；同时在网络尾部嵌入</w:t>
      </w:r>
      <w:r w:rsidR="00B02497" w:rsidRPr="00A65AB3">
        <w:rPr>
          <w:rFonts w:hint="eastAsia"/>
        </w:rPr>
        <w:t>卷积平滑模块，平滑预测区域边缘，同时去除不合理的噪点</w:t>
      </w:r>
      <w:r w:rsidR="00B02497">
        <w:rPr>
          <w:rFonts w:hint="eastAsia"/>
        </w:rPr>
        <w:t>；</w:t>
      </w:r>
    </w:p>
    <w:p w14:paraId="24825198" w14:textId="77777777" w:rsidR="00F3319D" w:rsidRDefault="00F3319D" w:rsidP="00B02497">
      <w:pPr>
        <w:tabs>
          <w:tab w:val="left" w:pos="3930"/>
        </w:tabs>
        <w:ind w:firstLine="480"/>
      </w:pPr>
      <w:r w:rsidRPr="00F3319D">
        <w:rPr>
          <w:rFonts w:hint="eastAsia"/>
        </w:rPr>
        <w:t>编码器和解码器是一对相反的操作，均由卷积层组成</w:t>
      </w:r>
      <w:r>
        <w:rPr>
          <w:rFonts w:hint="eastAsia"/>
        </w:rPr>
        <w:t>，</w:t>
      </w:r>
      <w:r w:rsidRPr="00F3319D">
        <w:rPr>
          <w:rFonts w:hint="eastAsia"/>
        </w:rPr>
        <w:t>编码器由多个卷积层</w:t>
      </w:r>
      <w:r>
        <w:rPr>
          <w:rFonts w:hint="eastAsia"/>
        </w:rPr>
        <w:t>（下采样层）</w:t>
      </w:r>
      <w:r w:rsidRPr="00F3319D">
        <w:rPr>
          <w:rFonts w:hint="eastAsia"/>
        </w:rPr>
        <w:t>和最大</w:t>
      </w:r>
      <w:proofErr w:type="gramStart"/>
      <w:r w:rsidRPr="00F3319D">
        <w:rPr>
          <w:rFonts w:hint="eastAsia"/>
        </w:rPr>
        <w:t>池化层</w:t>
      </w:r>
      <w:proofErr w:type="gramEnd"/>
      <w:r w:rsidRPr="00F3319D">
        <w:rPr>
          <w:rFonts w:hint="eastAsia"/>
        </w:rPr>
        <w:t>组成，进入编码器的原始乳腺超声图像的特征</w:t>
      </w:r>
      <w:proofErr w:type="gramStart"/>
      <w:r w:rsidRPr="00F3319D">
        <w:rPr>
          <w:rFonts w:hint="eastAsia"/>
        </w:rPr>
        <w:t>图大小</w:t>
      </w:r>
      <w:proofErr w:type="gramEnd"/>
      <w:r w:rsidRPr="00F3319D">
        <w:rPr>
          <w:rFonts w:hint="eastAsia"/>
        </w:rPr>
        <w:t>逐渐缩小，编码器逐渐获取不同大小的特征图</w:t>
      </w:r>
      <w:r>
        <w:rPr>
          <w:rFonts w:hint="eastAsia"/>
        </w:rPr>
        <w:t>；</w:t>
      </w:r>
      <w:r w:rsidRPr="00F3319D">
        <w:rPr>
          <w:rFonts w:hint="eastAsia"/>
        </w:rPr>
        <w:t>解码器则由多个反卷积层</w:t>
      </w:r>
      <w:r>
        <w:rPr>
          <w:rFonts w:hint="eastAsia"/>
        </w:rPr>
        <w:t>（上采样层）</w:t>
      </w:r>
      <w:r w:rsidRPr="00F3319D">
        <w:rPr>
          <w:rFonts w:hint="eastAsia"/>
        </w:rPr>
        <w:t>组成，进入解码器的特征图将逐步放大，特征图将逐步复原到原始乳腺超声图像的大小，解码器的输出与原始乳腺超声图像的每一个像素一一对应，即为结节像素</w:t>
      </w:r>
      <w:r>
        <w:rPr>
          <w:rFonts w:hint="eastAsia"/>
        </w:rPr>
        <w:t>，</w:t>
      </w:r>
      <w:r w:rsidRPr="00F3319D">
        <w:rPr>
          <w:rFonts w:hint="eastAsia"/>
        </w:rPr>
        <w:t>由结节像素组成的区域为结节区域</w:t>
      </w:r>
      <w:r>
        <w:rPr>
          <w:rFonts w:hint="eastAsia"/>
        </w:rPr>
        <w:t>；</w:t>
      </w:r>
    </w:p>
    <w:p w14:paraId="3680EC91" w14:textId="77777777" w:rsidR="00F3319D" w:rsidRPr="00F3319D" w:rsidRDefault="00F3319D" w:rsidP="00F3319D">
      <w:pPr>
        <w:tabs>
          <w:tab w:val="left" w:pos="3930"/>
        </w:tabs>
        <w:ind w:firstLine="480"/>
      </w:pPr>
      <w:r w:rsidRPr="00F3319D">
        <w:rPr>
          <w:rFonts w:hint="eastAsia"/>
        </w:rPr>
        <w:t>本</w:t>
      </w:r>
      <w:r>
        <w:rPr>
          <w:rFonts w:hint="eastAsia"/>
        </w:rPr>
        <w:t>实施例</w:t>
      </w:r>
      <w:r w:rsidRPr="00F3319D">
        <w:rPr>
          <w:rFonts w:hint="eastAsia"/>
        </w:rPr>
        <w:t>在解码器的所有输入数据前均加入卷积注意力模块</w:t>
      </w:r>
      <w:r>
        <w:rPr>
          <w:rFonts w:hint="eastAsia"/>
        </w:rPr>
        <w:t>；</w:t>
      </w:r>
      <w:r w:rsidRPr="00F3319D">
        <w:rPr>
          <w:rFonts w:hint="eastAsia"/>
        </w:rPr>
        <w:t>而除了编码器的最小特征图仅加入卷积注意力模块，其他输出均采用残差结构包裹的卷积注意力模块</w:t>
      </w:r>
      <w:r>
        <w:rPr>
          <w:rFonts w:hint="eastAsia"/>
        </w:rPr>
        <w:t>；</w:t>
      </w:r>
      <w:r w:rsidRPr="00F3319D">
        <w:rPr>
          <w:rFonts w:hint="eastAsia"/>
        </w:rPr>
        <w:t>在编码器的最小特征图后加入卷积注意力模块，是为了迫使编码器提取计算不同通道和空间的特征，提取样本到最重要的特征集合</w:t>
      </w:r>
      <w:r>
        <w:rPr>
          <w:rFonts w:hint="eastAsia"/>
        </w:rPr>
        <w:t>；</w:t>
      </w:r>
      <w:r w:rsidRPr="00F3319D">
        <w:rPr>
          <w:rFonts w:hint="eastAsia"/>
        </w:rPr>
        <w:t>而编码器的其他输</w:t>
      </w:r>
      <w:r w:rsidRPr="00F3319D">
        <w:rPr>
          <w:rFonts w:hint="eastAsia"/>
        </w:rPr>
        <w:lastRenderedPageBreak/>
        <w:t>出采用残差结构包裹的卷积注意力模块，是利用了残差结构的优良性质：假设卷积注意力模块的提取特征有害于网络计算，在求导上为很小的数值，在残差结构的作用下，卷积注意力模块的系数将很低，同时之前的网络层将不会因此调整参数：</w:t>
      </w:r>
    </w:p>
    <w:p w14:paraId="0B0040EF" w14:textId="77777777" w:rsidR="00F3319D" w:rsidRPr="00F3319D" w:rsidRDefault="00F3319D" w:rsidP="00F3319D">
      <w:pPr>
        <w:tabs>
          <w:tab w:val="left" w:pos="3930"/>
        </w:tabs>
        <w:ind w:firstLine="480"/>
      </w:pPr>
      <m:oMathPara>
        <m:oMathParaPr>
          <m:jc m:val="center"/>
        </m:oMathParaPr>
        <m:oMath>
          <m:r>
            <w:rPr>
              <w:rFonts w:ascii="Cambria Math" w:hAnsi="Cambria Math"/>
            </w:rPr>
            <m:t>x=x+Attention(x)</m:t>
          </m:r>
        </m:oMath>
      </m:oMathPara>
    </w:p>
    <w:p w14:paraId="23C7C487" w14:textId="77777777" w:rsidR="00F3319D" w:rsidRDefault="00F3319D" w:rsidP="00F3319D">
      <w:pPr>
        <w:tabs>
          <w:tab w:val="left" w:pos="3930"/>
        </w:tabs>
        <w:ind w:firstLine="480"/>
      </w:pPr>
      <w:r w:rsidRPr="00F3319D">
        <w:rPr>
          <w:rFonts w:hint="eastAsia"/>
        </w:rPr>
        <w:t>因此加入了残差结构的卷积注意力模块对模型不会起到负面作用</w:t>
      </w:r>
      <w:r>
        <w:rPr>
          <w:rFonts w:hint="eastAsia"/>
        </w:rPr>
        <w:t>；</w:t>
      </w:r>
      <w:r w:rsidRPr="00F3319D">
        <w:rPr>
          <w:rFonts w:hint="eastAsia"/>
        </w:rPr>
        <w:t>而考虑到卷积注意力层能提取不同通道和空间的特征，因此加入注意力模块的网络的提升是正面的</w:t>
      </w:r>
      <w:r>
        <w:rPr>
          <w:rFonts w:hint="eastAsia"/>
        </w:rPr>
        <w:t>；</w:t>
      </w:r>
    </w:p>
    <w:p w14:paraId="41CB2F42" w14:textId="77777777" w:rsidR="00F3319D" w:rsidRDefault="006D0053" w:rsidP="00B02497">
      <w:pPr>
        <w:tabs>
          <w:tab w:val="left" w:pos="3930"/>
        </w:tabs>
        <w:ind w:firstLine="480"/>
      </w:pPr>
      <w:r w:rsidRPr="006D0053">
        <w:rPr>
          <w:rFonts w:hint="eastAsia"/>
        </w:rPr>
        <w:t>目前主流基于编码器和解码器的架构，以解码器的输出为最终输出，然而解码器的输出中，存在着不合理性</w:t>
      </w:r>
      <w:r>
        <w:rPr>
          <w:rFonts w:hint="eastAsia"/>
        </w:rPr>
        <w:t>；</w:t>
      </w:r>
      <w:r w:rsidRPr="006D0053">
        <w:rPr>
          <w:rFonts w:hint="eastAsia"/>
        </w:rPr>
        <w:t>首先，解码器的输出是由解码器逐步复原特征</w:t>
      </w:r>
      <w:proofErr w:type="gramStart"/>
      <w:r w:rsidRPr="006D0053">
        <w:rPr>
          <w:rFonts w:hint="eastAsia"/>
        </w:rPr>
        <w:t>图计算</w:t>
      </w:r>
      <w:proofErr w:type="gramEnd"/>
      <w:r w:rsidRPr="006D0053">
        <w:rPr>
          <w:rFonts w:hint="eastAsia"/>
        </w:rPr>
        <w:t>得来，小特征图的不合理特征和</w:t>
      </w:r>
      <w:proofErr w:type="gramStart"/>
      <w:r w:rsidRPr="006D0053">
        <w:rPr>
          <w:rFonts w:hint="eastAsia"/>
        </w:rPr>
        <w:t>噪</w:t>
      </w:r>
      <w:proofErr w:type="gramEnd"/>
      <w:r w:rsidRPr="006D0053">
        <w:rPr>
          <w:rFonts w:hint="eastAsia"/>
        </w:rPr>
        <w:t>点将被不断放大，最终输出为多个小直径的结节</w:t>
      </w:r>
      <w:r>
        <w:rPr>
          <w:rFonts w:hint="eastAsia"/>
        </w:rPr>
        <w:t>；</w:t>
      </w:r>
      <w:r w:rsidRPr="006D0053">
        <w:rPr>
          <w:rFonts w:hint="eastAsia"/>
        </w:rPr>
        <w:t>其次，解码器的输出图像的结节区域边缘不平滑，结节区域边缘锯齿状明显，结节图形过度畸形和不规则，不符合实际情况</w:t>
      </w:r>
      <w:r>
        <w:rPr>
          <w:rFonts w:hint="eastAsia"/>
        </w:rPr>
        <w:t>；</w:t>
      </w:r>
      <w:r w:rsidRPr="006D0053">
        <w:rPr>
          <w:rFonts w:hint="eastAsia"/>
        </w:rPr>
        <w:t>本</w:t>
      </w:r>
      <w:r>
        <w:rPr>
          <w:rFonts w:hint="eastAsia"/>
        </w:rPr>
        <w:t>实施</w:t>
      </w:r>
      <w:proofErr w:type="gramStart"/>
      <w:r>
        <w:rPr>
          <w:rFonts w:hint="eastAsia"/>
        </w:rPr>
        <w:t>例提出</w:t>
      </w:r>
      <w:proofErr w:type="gramEnd"/>
      <w:r>
        <w:rPr>
          <w:rFonts w:hint="eastAsia"/>
        </w:rPr>
        <w:t>基于卷积层堆叠的卷积</w:t>
      </w:r>
      <w:r w:rsidRPr="006D0053">
        <w:rPr>
          <w:rFonts w:hint="eastAsia"/>
        </w:rPr>
        <w:t>平滑模块，将解决该问题</w:t>
      </w:r>
      <w:r>
        <w:rPr>
          <w:rFonts w:hint="eastAsia"/>
        </w:rPr>
        <w:t>；</w:t>
      </w:r>
    </w:p>
    <w:p w14:paraId="2AE0C401" w14:textId="77777777" w:rsidR="006D0053" w:rsidRDefault="009A057D" w:rsidP="009A057D">
      <w:pPr>
        <w:tabs>
          <w:tab w:val="left" w:pos="3930"/>
        </w:tabs>
        <w:ind w:firstLine="480"/>
      </w:pPr>
      <w:r>
        <w:rPr>
          <w:rFonts w:hint="eastAsia"/>
        </w:rPr>
        <w:t>本实施例中，</w:t>
      </w:r>
      <w:r w:rsidRPr="00E31824">
        <w:rPr>
          <w:rFonts w:hint="eastAsia"/>
          <w:color w:val="FF0000"/>
        </w:rPr>
        <w:t>平滑卷积层</w:t>
      </w:r>
      <w:r w:rsidRPr="00E31824">
        <w:rPr>
          <w:rFonts w:hint="eastAsia"/>
          <w:color w:val="FF0000"/>
        </w:rPr>
        <w:t>1</w:t>
      </w:r>
      <w:r>
        <w:rPr>
          <w:rFonts w:hint="eastAsia"/>
          <w:color w:val="FF0000"/>
        </w:rPr>
        <w:t>~</w:t>
      </w:r>
      <w:r>
        <w:rPr>
          <w:color w:val="FF0000"/>
        </w:rPr>
        <w:t>4</w:t>
      </w:r>
      <w:r>
        <w:rPr>
          <w:color w:val="FF0000"/>
        </w:rPr>
        <w:t>依次连接</w:t>
      </w:r>
      <w:r>
        <w:rPr>
          <w:rFonts w:hint="eastAsia"/>
          <w:color w:val="FF0000"/>
        </w:rPr>
        <w:t>，</w:t>
      </w:r>
      <w:r w:rsidRPr="00E31824">
        <w:rPr>
          <w:rFonts w:hint="eastAsia"/>
          <w:color w:val="FF0000"/>
        </w:rPr>
        <w:t>平滑卷积层</w:t>
      </w:r>
      <w:r w:rsidRPr="00E31824">
        <w:rPr>
          <w:rFonts w:hint="eastAsia"/>
          <w:color w:val="FF0000"/>
        </w:rPr>
        <w:t>1</w:t>
      </w:r>
      <w:r w:rsidRPr="00E31824">
        <w:rPr>
          <w:rFonts w:hint="eastAsia"/>
          <w:color w:val="FF0000"/>
        </w:rPr>
        <w:t>和平滑卷积层</w:t>
      </w:r>
      <w:r w:rsidRPr="00E31824">
        <w:rPr>
          <w:color w:val="FF0000"/>
        </w:rPr>
        <w:t>3</w:t>
      </w:r>
      <w:r w:rsidRPr="00E31824">
        <w:rPr>
          <w:rFonts w:hint="eastAsia"/>
          <w:color w:val="FF0000"/>
        </w:rPr>
        <w:t>的输入通道为</w:t>
      </w:r>
      <w:r>
        <w:rPr>
          <w:color w:val="FF0000"/>
        </w:rPr>
        <w:t>1</w:t>
      </w:r>
      <w:r w:rsidRPr="00E31824">
        <w:rPr>
          <w:rFonts w:hint="eastAsia"/>
          <w:color w:val="FF0000"/>
        </w:rPr>
        <w:t>、输出通道为</w:t>
      </w:r>
      <w:r>
        <w:rPr>
          <w:color w:val="FF0000"/>
        </w:rPr>
        <w:t>2</w:t>
      </w:r>
      <w:r>
        <w:rPr>
          <w:rFonts w:hint="eastAsia"/>
          <w:color w:val="FF0000"/>
        </w:rPr>
        <w:t>；</w:t>
      </w:r>
      <w:r w:rsidRPr="00E31824">
        <w:rPr>
          <w:rFonts w:hint="eastAsia"/>
          <w:color w:val="FF0000"/>
        </w:rPr>
        <w:t>平滑卷积层</w:t>
      </w:r>
      <w:r w:rsidRPr="00E31824">
        <w:rPr>
          <w:color w:val="FF0000"/>
        </w:rPr>
        <w:t>2</w:t>
      </w:r>
      <w:r w:rsidRPr="00E31824">
        <w:rPr>
          <w:color w:val="FF0000"/>
        </w:rPr>
        <w:t>和</w:t>
      </w:r>
      <w:r w:rsidRPr="00E31824">
        <w:rPr>
          <w:rFonts w:hint="eastAsia"/>
          <w:color w:val="FF0000"/>
        </w:rPr>
        <w:t>平滑卷积层</w:t>
      </w:r>
      <w:r w:rsidRPr="00E31824">
        <w:rPr>
          <w:rFonts w:hint="eastAsia"/>
          <w:color w:val="FF0000"/>
        </w:rPr>
        <w:t>4</w:t>
      </w:r>
      <w:r w:rsidRPr="00E31824">
        <w:rPr>
          <w:color w:val="FF0000"/>
        </w:rPr>
        <w:t>的</w:t>
      </w:r>
      <w:r w:rsidRPr="00E31824">
        <w:rPr>
          <w:rFonts w:hint="eastAsia"/>
          <w:color w:val="FF0000"/>
        </w:rPr>
        <w:t>输入通道为</w:t>
      </w:r>
      <w:r>
        <w:rPr>
          <w:color w:val="FF0000"/>
        </w:rPr>
        <w:t>2</w:t>
      </w:r>
      <w:r w:rsidRPr="00E31824">
        <w:rPr>
          <w:rFonts w:hint="eastAsia"/>
          <w:color w:val="FF0000"/>
        </w:rPr>
        <w:t>，输出通道为</w:t>
      </w:r>
      <w:r>
        <w:rPr>
          <w:color w:val="FF0000"/>
        </w:rPr>
        <w:t>1</w:t>
      </w:r>
      <w:r>
        <w:rPr>
          <w:rFonts w:hint="eastAsia"/>
          <w:color w:val="FF0000"/>
        </w:rPr>
        <w:t>；</w:t>
      </w:r>
      <w:r w:rsidRPr="00E31824">
        <w:rPr>
          <w:rFonts w:hint="eastAsia"/>
          <w:color w:val="FF0000"/>
        </w:rPr>
        <w:t>平滑卷积层</w:t>
      </w:r>
      <w:r w:rsidRPr="00E31824">
        <w:rPr>
          <w:rFonts w:hint="eastAsia"/>
          <w:color w:val="FF0000"/>
        </w:rPr>
        <w:t>1</w:t>
      </w:r>
      <w:r w:rsidRPr="00E31824">
        <w:rPr>
          <w:rFonts w:hint="eastAsia"/>
          <w:color w:val="FF0000"/>
        </w:rPr>
        <w:t>和平滑卷积层</w:t>
      </w:r>
      <w:r>
        <w:rPr>
          <w:color w:val="FF0000"/>
        </w:rPr>
        <w:t>2</w:t>
      </w:r>
      <w:r>
        <w:rPr>
          <w:color w:val="FF0000"/>
        </w:rPr>
        <w:t>的卷积核大小为</w:t>
      </w:r>
      <w:r>
        <w:rPr>
          <w:rFonts w:hint="eastAsia"/>
          <w:color w:val="FF0000"/>
        </w:rPr>
        <w:t>5</w:t>
      </w:r>
      <w:r>
        <w:rPr>
          <w:rFonts w:hint="eastAsia"/>
          <w:color w:val="FF0000"/>
        </w:rPr>
        <w:t>×</w:t>
      </w:r>
      <w:r>
        <w:rPr>
          <w:rFonts w:hint="eastAsia"/>
          <w:color w:val="FF0000"/>
        </w:rPr>
        <w:t>5</w:t>
      </w:r>
      <w:r>
        <w:rPr>
          <w:rFonts w:hint="eastAsia"/>
          <w:color w:val="FF0000"/>
        </w:rPr>
        <w:t>，</w:t>
      </w:r>
      <w:r w:rsidRPr="00E31824">
        <w:rPr>
          <w:rFonts w:hint="eastAsia"/>
          <w:color w:val="FF0000"/>
        </w:rPr>
        <w:t>平滑卷积层</w:t>
      </w:r>
      <w:r>
        <w:rPr>
          <w:rFonts w:hint="eastAsia"/>
          <w:color w:val="FF0000"/>
        </w:rPr>
        <w:t>3</w:t>
      </w:r>
      <w:r w:rsidRPr="00E31824">
        <w:rPr>
          <w:rFonts w:hint="eastAsia"/>
          <w:color w:val="FF0000"/>
        </w:rPr>
        <w:t>和平滑卷积层</w:t>
      </w:r>
      <w:r>
        <w:rPr>
          <w:rFonts w:hint="eastAsia"/>
          <w:color w:val="FF0000"/>
        </w:rPr>
        <w:t>4</w:t>
      </w:r>
      <w:r>
        <w:rPr>
          <w:color w:val="FF0000"/>
        </w:rPr>
        <w:t>的卷积核大小为</w:t>
      </w:r>
      <w:r>
        <w:rPr>
          <w:rFonts w:hint="eastAsia"/>
          <w:color w:val="FF0000"/>
        </w:rPr>
        <w:t>3</w:t>
      </w:r>
      <w:r>
        <w:rPr>
          <w:rFonts w:hint="eastAsia"/>
          <w:color w:val="FF0000"/>
        </w:rPr>
        <w:t>×</w:t>
      </w:r>
      <w:r>
        <w:rPr>
          <w:rFonts w:hint="eastAsia"/>
          <w:color w:val="FF0000"/>
        </w:rPr>
        <w:t>3</w:t>
      </w:r>
      <w:r>
        <w:rPr>
          <w:rFonts w:hint="eastAsia"/>
          <w:color w:val="FF0000"/>
        </w:rPr>
        <w:t>；</w:t>
      </w:r>
      <w:r w:rsidR="006D0053" w:rsidRPr="006D0053">
        <w:rPr>
          <w:rFonts w:hint="eastAsia"/>
        </w:rPr>
        <w:t>卷积层在每次输出通道为</w:t>
      </w:r>
      <w:r w:rsidR="006D0053" w:rsidRPr="006D0053">
        <w:rPr>
          <w:rFonts w:hint="eastAsia"/>
        </w:rPr>
        <w:t>2</w:t>
      </w:r>
      <w:r w:rsidR="006D0053" w:rsidRPr="006D0053">
        <w:rPr>
          <w:rFonts w:hint="eastAsia"/>
        </w:rPr>
        <w:t>，再</w:t>
      </w:r>
      <w:proofErr w:type="gramStart"/>
      <w:r w:rsidR="006D0053" w:rsidRPr="006D0053">
        <w:rPr>
          <w:rFonts w:hint="eastAsia"/>
        </w:rPr>
        <w:t>映射回</w:t>
      </w:r>
      <w:proofErr w:type="gramEnd"/>
      <w:r w:rsidR="006D0053" w:rsidRPr="006D0053">
        <w:rPr>
          <w:rFonts w:hint="eastAsia"/>
        </w:rPr>
        <w:t>通道数为</w:t>
      </w:r>
      <w:r w:rsidR="006D0053" w:rsidRPr="006D0053">
        <w:rPr>
          <w:rFonts w:hint="eastAsia"/>
        </w:rPr>
        <w:t>1</w:t>
      </w:r>
      <w:r w:rsidR="006D0053" w:rsidRPr="006D0053">
        <w:rPr>
          <w:rFonts w:hint="eastAsia"/>
        </w:rPr>
        <w:t>时，网络的两个特征图中响应小的特征图被去除、响应最大的特征图被保留，也即是过滤不合理边缘和</w:t>
      </w:r>
      <w:proofErr w:type="gramStart"/>
      <w:r w:rsidR="006D0053" w:rsidRPr="006D0053">
        <w:rPr>
          <w:rFonts w:hint="eastAsia"/>
        </w:rPr>
        <w:t>噪点</w:t>
      </w:r>
      <w:proofErr w:type="gramEnd"/>
      <w:r w:rsidR="006D0053" w:rsidRPr="006D0053">
        <w:rPr>
          <w:rFonts w:hint="eastAsia"/>
        </w:rPr>
        <w:t>的特征图</w:t>
      </w:r>
      <w:r>
        <w:rPr>
          <w:rFonts w:hint="eastAsia"/>
        </w:rPr>
        <w:t>；</w:t>
      </w:r>
      <w:r w:rsidR="006D0053" w:rsidRPr="006D0053">
        <w:rPr>
          <w:rFonts w:hint="eastAsia"/>
        </w:rPr>
        <w:t>经过两次的不合理特征过滤，此时的分割结果将是平滑且</w:t>
      </w:r>
      <w:proofErr w:type="gramStart"/>
      <w:r w:rsidR="006D0053" w:rsidRPr="006D0053">
        <w:rPr>
          <w:rFonts w:hint="eastAsia"/>
        </w:rPr>
        <w:t>少噪点</w:t>
      </w:r>
      <w:proofErr w:type="gramEnd"/>
      <w:r w:rsidR="006D0053" w:rsidRPr="006D0053">
        <w:rPr>
          <w:rFonts w:hint="eastAsia"/>
        </w:rPr>
        <w:t>的</w:t>
      </w:r>
      <w:r>
        <w:rPr>
          <w:rFonts w:hint="eastAsia"/>
        </w:rPr>
        <w:t>；</w:t>
      </w:r>
    </w:p>
    <w:p w14:paraId="0BCC29B7" w14:textId="77777777" w:rsidR="00B02497" w:rsidRDefault="00E63372" w:rsidP="00B02497">
      <w:pPr>
        <w:tabs>
          <w:tab w:val="left" w:pos="3930"/>
        </w:tabs>
        <w:ind w:firstLine="480"/>
      </w:pPr>
      <w:r>
        <w:t>如图</w:t>
      </w:r>
      <w:r>
        <w:rPr>
          <w:rFonts w:hint="eastAsia"/>
        </w:rPr>
        <w:t>5</w:t>
      </w:r>
      <w:r>
        <w:rPr>
          <w:rFonts w:hint="eastAsia"/>
        </w:rPr>
        <w:t>所示，</w:t>
      </w:r>
      <w:r w:rsidR="00B02497">
        <w:t>本实施例中的</w:t>
      </w:r>
      <w:r w:rsidR="00B02497">
        <w:rPr>
          <w:rFonts w:hint="eastAsia"/>
        </w:rPr>
        <w:t>结节类型初步分类网络以结节图像分割网络的模型结构为基础，并微调模型结构，在网络模型中额外增加基于全连接的分类器，分类器的输入由模型编码器的部分输出和解码器输出构成，进而计算出无结节、良性结节和恶性结节的概率，以最高的概率作为最终的分类结果；</w:t>
      </w:r>
    </w:p>
    <w:p w14:paraId="326912AB" w14:textId="77777777" w:rsidR="00E63372" w:rsidRDefault="00E63372" w:rsidP="00B02497">
      <w:pPr>
        <w:tabs>
          <w:tab w:val="left" w:pos="3930"/>
        </w:tabs>
        <w:ind w:firstLine="480"/>
      </w:pPr>
      <w:r w:rsidRPr="00E63372">
        <w:rPr>
          <w:rFonts w:hint="eastAsia"/>
        </w:rPr>
        <w:t>为了更加准确的计算每个结节类别（无结节、良性结节和恶性结节）的概率，需要引入两个输入进行预测，一个输入代表网络最小特征集合，也是最难提取结节复杂特征的集合</w:t>
      </w:r>
      <w:r w:rsidR="00057EB4">
        <w:rPr>
          <w:rFonts w:hint="eastAsia"/>
        </w:rPr>
        <w:t>；另一个则是</w:t>
      </w:r>
      <w:r w:rsidRPr="00E63372">
        <w:rPr>
          <w:rFonts w:hint="eastAsia"/>
        </w:rPr>
        <w:t>蕴含良性结节和恶性结节的抽象特征，来自无残差结构的卷积注意力模块的输出</w:t>
      </w:r>
      <w:r w:rsidR="00057EB4">
        <w:rPr>
          <w:rFonts w:hint="eastAsia"/>
        </w:rPr>
        <w:t>；</w:t>
      </w:r>
    </w:p>
    <w:p w14:paraId="03FE0503" w14:textId="77777777" w:rsidR="00E63372" w:rsidRDefault="00057EB4" w:rsidP="00B02497">
      <w:pPr>
        <w:tabs>
          <w:tab w:val="left" w:pos="3930"/>
        </w:tabs>
        <w:ind w:firstLine="480"/>
      </w:pPr>
      <w:r>
        <w:rPr>
          <w:rFonts w:cs="仿宋" w:hint="eastAsia"/>
          <w:color w:val="000000"/>
        </w:rPr>
        <w:t>结节类型初步</w:t>
      </w:r>
      <w:r w:rsidRPr="00057EB4">
        <w:rPr>
          <w:rFonts w:cs="仿宋" w:hint="eastAsia"/>
          <w:color w:val="000000"/>
        </w:rPr>
        <w:t>分类网络</w:t>
      </w:r>
      <w:r>
        <w:rPr>
          <w:rFonts w:cs="仿宋" w:hint="eastAsia"/>
          <w:color w:val="000000"/>
        </w:rPr>
        <w:t>的</w:t>
      </w:r>
      <w:r w:rsidRPr="00057EB4">
        <w:rPr>
          <w:rFonts w:cs="仿宋" w:hint="eastAsia"/>
          <w:color w:val="000000"/>
        </w:rPr>
        <w:t>分类器的输入包括解码器输出和一个卷积注意力</w:t>
      </w:r>
      <w:r w:rsidRPr="00057EB4">
        <w:rPr>
          <w:rFonts w:cs="仿宋" w:hint="eastAsia"/>
          <w:color w:val="000000"/>
        </w:rPr>
        <w:lastRenderedPageBreak/>
        <w:t>模块计算后的输出，分别设为</w:t>
      </w:r>
      <m:oMath>
        <m:sSub>
          <m:sSubPr>
            <m:ctrlPr>
              <w:rPr>
                <w:rFonts w:ascii="Cambria Math" w:hAnsi="Cambria Math" w:cs="仿宋"/>
                <w:i/>
                <w:color w:val="000000"/>
              </w:rPr>
            </m:ctrlPr>
          </m:sSubPr>
          <m:e>
            <m:r>
              <w:rPr>
                <w:rFonts w:ascii="Cambria Math" w:hAnsi="Cambria Math" w:cs="仿宋"/>
                <w:color w:val="000000"/>
              </w:rPr>
              <m:t>x</m:t>
            </m:r>
          </m:e>
          <m:sub>
            <m:r>
              <w:rPr>
                <w:rFonts w:ascii="Cambria Math" w:hAnsi="Cambria Math" w:cs="仿宋"/>
                <w:color w:val="000000"/>
              </w:rPr>
              <m:t>1</m:t>
            </m:r>
          </m:sub>
        </m:sSub>
      </m:oMath>
      <w:r w:rsidRPr="00057EB4">
        <w:rPr>
          <w:rFonts w:cs="仿宋" w:hint="eastAsia"/>
          <w:color w:val="000000"/>
        </w:rPr>
        <w:t>和</w:t>
      </w:r>
      <m:oMath>
        <m:sSub>
          <m:sSubPr>
            <m:ctrlPr>
              <w:rPr>
                <w:rFonts w:ascii="Cambria Math" w:hAnsi="Cambria Math" w:cs="仿宋"/>
                <w:i/>
                <w:color w:val="000000"/>
              </w:rPr>
            </m:ctrlPr>
          </m:sSubPr>
          <m:e>
            <m:r>
              <w:rPr>
                <w:rFonts w:ascii="Cambria Math" w:hAnsi="Cambria Math" w:cs="仿宋"/>
                <w:color w:val="000000"/>
              </w:rPr>
              <m:t>x</m:t>
            </m:r>
          </m:e>
          <m:sub>
            <m:r>
              <w:rPr>
                <w:rFonts w:ascii="Cambria Math" w:hAnsi="Cambria Math" w:cs="仿宋"/>
                <w:color w:val="000000"/>
              </w:rPr>
              <m:t>2</m:t>
            </m:r>
          </m:sub>
        </m:sSub>
      </m:oMath>
      <w:r>
        <w:rPr>
          <w:rFonts w:cs="仿宋" w:hint="eastAsia"/>
          <w:color w:val="000000"/>
        </w:rPr>
        <w:t>：</w:t>
      </w:r>
    </w:p>
    <w:p w14:paraId="4313043B" w14:textId="77777777" w:rsidR="00057EB4" w:rsidRPr="00057EB4" w:rsidRDefault="00000000" w:rsidP="00057EB4">
      <w:pPr>
        <w:tabs>
          <w:tab w:val="left" w:pos="3930"/>
        </w:tabs>
        <w:ind w:firstLine="48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4B96117E" w14:textId="77777777" w:rsidR="00057EB4" w:rsidRPr="00057EB4" w:rsidRDefault="00000000" w:rsidP="00057EB4">
      <w:pPr>
        <w:tabs>
          <w:tab w:val="left" w:pos="3930"/>
        </w:tabs>
        <w:ind w:firstLine="48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2</m:t>
              </m:r>
            </m:sub>
          </m:sSub>
        </m:oMath>
      </m:oMathPara>
    </w:p>
    <w:p w14:paraId="5729E23E" w14:textId="77777777" w:rsidR="00E63372" w:rsidRDefault="00057EB4" w:rsidP="00057EB4">
      <w:pPr>
        <w:tabs>
          <w:tab w:val="left" w:pos="3930"/>
        </w:tabs>
        <w:ind w:firstLine="480"/>
      </w:pPr>
      <w:r w:rsidRPr="00057EB4">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057EB4">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Pr="00057EB4">
        <w:rPr>
          <w:rFonts w:hint="eastAsia"/>
        </w:rPr>
        <w:t>为一个线性全连接网络，提取</w:t>
      </w:r>
      <m:oMath>
        <m:sSub>
          <m:sSubPr>
            <m:ctrlPr>
              <w:rPr>
                <w:rFonts w:ascii="Cambria Math" w:hAnsi="Cambria Math"/>
                <w:i/>
              </w:rPr>
            </m:ctrlPr>
          </m:sSubPr>
          <m:e>
            <m:r>
              <w:rPr>
                <w:rFonts w:ascii="Cambria Math" w:hAnsi="Cambria Math" w:hint="eastAsia"/>
              </w:rPr>
              <m:t>x</m:t>
            </m:r>
          </m:e>
          <m:sub>
            <m:r>
              <w:rPr>
                <w:rFonts w:ascii="Cambria Math" w:hAnsi="Cambria Math"/>
              </w:rPr>
              <m:t>1</m:t>
            </m:r>
          </m:sub>
        </m:sSub>
      </m:oMath>
      <w:r w:rsidRPr="00057EB4">
        <w:rPr>
          <w:rFonts w:hint="eastAsia"/>
        </w:rPr>
        <w:t>的特征，并输出形状为</w:t>
      </w:r>
      <m:oMath>
        <m:d>
          <m:dPr>
            <m:ctrlPr>
              <w:rPr>
                <w:rFonts w:ascii="Cambria Math" w:hAnsi="Cambria Math"/>
                <w:i/>
              </w:rPr>
            </m:ctrlPr>
          </m:dPr>
          <m:e>
            <m:r>
              <w:rPr>
                <w:rFonts w:ascii="Cambria Math" w:hAnsi="Cambria Math" w:hint="eastAsia"/>
              </w:rPr>
              <m:t>1,1</m:t>
            </m:r>
          </m:e>
        </m:d>
      </m:oMath>
      <w:r w:rsidRPr="00057EB4">
        <w:rPr>
          <w:rFonts w:hint="eastAsia"/>
        </w:rPr>
        <w:t>的标量，记作</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oMath>
      <w:r>
        <w:rPr>
          <w:rFonts w:hint="eastAsia"/>
        </w:rPr>
        <w:t>；</w:t>
      </w:r>
      <w:r w:rsidRPr="00057EB4">
        <w:rPr>
          <w:rFonts w:hint="eastAsia"/>
        </w:rPr>
        <w:t>对于</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057EB4">
        <w:rPr>
          <w:rFonts w:hint="eastAsia"/>
        </w:rPr>
        <w:t>同理，</w:t>
      </w:r>
      <m:oMath>
        <m:sSub>
          <m:sSubPr>
            <m:ctrlPr>
              <w:rPr>
                <w:rFonts w:ascii="Cambria Math" w:hAnsi="Cambria Math"/>
                <w:i/>
              </w:rPr>
            </m:ctrlPr>
          </m:sSubPr>
          <m:e>
            <m:r>
              <w:rPr>
                <w:rFonts w:ascii="Cambria Math" w:hAnsi="Cambria Math"/>
              </w:rPr>
              <m:t>w</m:t>
            </m:r>
          </m:e>
          <m:sub>
            <m:r>
              <w:rPr>
                <w:rFonts w:ascii="Cambria Math" w:hAnsi="Cambria Math" w:hint="eastAsia"/>
              </w:rPr>
              <m:t>2</m:t>
            </m:r>
          </m:sub>
        </m:sSub>
      </m:oMath>
      <w:r w:rsidRPr="00057EB4">
        <w:rPr>
          <w:rFonts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hint="eastAsia"/>
              </w:rPr>
              <m:t>2</m:t>
            </m:r>
          </m:sub>
        </m:sSub>
      </m:oMath>
      <w:r w:rsidRPr="00057EB4">
        <w:rPr>
          <w:rFonts w:hint="eastAsia"/>
        </w:rPr>
        <w:t>为另一个线性全连接网络，并输出形状为</w:t>
      </w:r>
      <m:oMath>
        <m:d>
          <m:dPr>
            <m:ctrlPr>
              <w:rPr>
                <w:rFonts w:ascii="Cambria Math" w:hAnsi="Cambria Math"/>
                <w:i/>
              </w:rPr>
            </m:ctrlPr>
          </m:dPr>
          <m:e>
            <m:r>
              <w:rPr>
                <w:rFonts w:ascii="Cambria Math" w:hAnsi="Cambria Math" w:hint="eastAsia"/>
              </w:rPr>
              <m:t>1,2</m:t>
            </m:r>
          </m:e>
        </m:d>
      </m:oMath>
      <w:r w:rsidRPr="00057EB4">
        <w:rPr>
          <w:rFonts w:hint="eastAsia"/>
        </w:rPr>
        <w:t>的向量，记作</w:t>
      </w:r>
      <m:oMath>
        <m:sSub>
          <m:sSubPr>
            <m:ctrlPr>
              <w:rPr>
                <w:rFonts w:ascii="Cambria Math" w:hAnsi="Cambria Math"/>
                <w:i/>
              </w:rPr>
            </m:ctrlPr>
          </m:sSubPr>
          <m:e>
            <m:r>
              <w:rPr>
                <w:rFonts w:ascii="Cambria Math" w:hAnsi="Cambria Math" w:hint="eastAsia"/>
              </w:rPr>
              <m:t>y</m:t>
            </m:r>
          </m:e>
          <m:sub>
            <m:r>
              <w:rPr>
                <w:rFonts w:ascii="Cambria Math" w:hAnsi="Cambria Math" w:hint="eastAsia"/>
              </w:rPr>
              <m:t>2</m:t>
            </m:r>
          </m:sub>
        </m:sSub>
      </m:oMath>
      <w:r>
        <w:rPr>
          <w:rFonts w:hint="eastAsia"/>
        </w:rPr>
        <w:t>；</w:t>
      </w:r>
    </w:p>
    <w:p w14:paraId="7CD94BB2" w14:textId="77777777" w:rsidR="00057EB4" w:rsidRPr="00057EB4" w:rsidRDefault="00057EB4" w:rsidP="00057EB4">
      <w:pPr>
        <w:tabs>
          <w:tab w:val="left" w:pos="3930"/>
        </w:tabs>
        <w:ind w:firstLine="480"/>
      </w:pPr>
      <w:r w:rsidRPr="00057EB4">
        <w:rPr>
          <w:rFonts w:hint="eastAsia"/>
        </w:rPr>
        <w:t>合并行向量为：</w:t>
      </w:r>
    </w:p>
    <w:p w14:paraId="3739F070" w14:textId="77777777" w:rsidR="00057EB4" w:rsidRPr="00057EB4" w:rsidRDefault="00057EB4" w:rsidP="00057EB4">
      <w:pPr>
        <w:tabs>
          <w:tab w:val="left" w:pos="3930"/>
        </w:tabs>
        <w:ind w:firstLine="480"/>
      </w:pPr>
      <m:oMathPara>
        <m:oMathParaPr>
          <m:jc m:val="center"/>
        </m:oMathParaPr>
        <m:oMath>
          <m:r>
            <w:rPr>
              <w:rFonts w:ascii="Cambria Math" w:hAnsi="Cambria Math" w:hint="eastAsia"/>
            </w:rPr>
            <m:t>z</m:t>
          </m:r>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oMath>
      </m:oMathPara>
    </w:p>
    <w:p w14:paraId="44C9CD6E" w14:textId="77777777" w:rsidR="00057EB4" w:rsidRPr="00057EB4" w:rsidRDefault="00057EB4" w:rsidP="00057EB4">
      <w:pPr>
        <w:tabs>
          <w:tab w:val="left" w:pos="3930"/>
        </w:tabs>
        <w:ind w:firstLine="480"/>
        <w:rPr>
          <w:iCs/>
        </w:rPr>
      </w:pPr>
      <m:oMath>
        <m:r>
          <w:rPr>
            <w:rFonts w:ascii="Cambria Math" w:hAnsi="Cambria Math" w:hint="eastAsia"/>
          </w:rPr>
          <m:t>z</m:t>
        </m:r>
      </m:oMath>
      <w:r w:rsidRPr="00057EB4">
        <w:rPr>
          <w:rFonts w:hint="eastAsia"/>
        </w:rPr>
        <w:t>向量的形状为</w:t>
      </w:r>
      <m:oMath>
        <m:d>
          <m:dPr>
            <m:ctrlPr>
              <w:rPr>
                <w:rFonts w:ascii="Cambria Math" w:hAnsi="Cambria Math"/>
                <w:i/>
              </w:rPr>
            </m:ctrlPr>
          </m:dPr>
          <m:e>
            <m:r>
              <w:rPr>
                <w:rFonts w:ascii="Cambria Math" w:hAnsi="Cambria Math" w:hint="eastAsia"/>
              </w:rPr>
              <m:t>1,3</m:t>
            </m:r>
          </m:e>
        </m:d>
      </m:oMath>
      <w:r w:rsidRPr="00057EB4">
        <w:rPr>
          <w:rFonts w:hint="eastAsia"/>
        </w:rPr>
        <w:t>，</w:t>
      </w:r>
      <w:r w:rsidRPr="00057EB4">
        <w:rPr>
          <w:rFonts w:hint="eastAsia"/>
          <w:iCs/>
        </w:rPr>
        <w:t>分类器的结果则为：</w:t>
      </w:r>
    </w:p>
    <w:p w14:paraId="0CDADF83" w14:textId="77777777" w:rsidR="00057EB4" w:rsidRPr="00057EB4" w:rsidRDefault="00057EB4" w:rsidP="00057EB4">
      <w:pPr>
        <w:tabs>
          <w:tab w:val="left" w:pos="3930"/>
        </w:tabs>
        <w:ind w:firstLine="480"/>
        <w:rPr>
          <w:iCs/>
        </w:rPr>
      </w:pPr>
      <m:oMathPara>
        <m:oMathParaPr>
          <m:jc m:val="center"/>
        </m:oMathParaPr>
        <m:oMath>
          <m:r>
            <w:rPr>
              <w:rFonts w:ascii="Cambria Math" w:hAnsi="Cambria Math"/>
            </w:rPr>
            <m:t>Y=</m:t>
          </m:r>
          <m:r>
            <w:rPr>
              <w:rFonts w:ascii="Cambria Math" w:hAnsi="Cambria Math" w:hint="eastAsia"/>
            </w:rPr>
            <m:t>Softmax</m:t>
          </m:r>
          <m:d>
            <m:dPr>
              <m:ctrlPr>
                <w:rPr>
                  <w:rFonts w:ascii="Cambria Math" w:hAnsi="Cambria Math"/>
                  <w:i/>
                  <w:iCs/>
                </w:rPr>
              </m:ctrlPr>
            </m:dPr>
            <m:e>
              <m:r>
                <w:rPr>
                  <w:rFonts w:ascii="Cambria Math" w:hAnsi="Cambria Math" w:hint="eastAsia"/>
                </w:rPr>
                <m:t>z</m:t>
              </m:r>
            </m:e>
          </m:d>
          <m:r>
            <w:rPr>
              <w:rFonts w:ascii="Cambria Math" w:hAnsi="Cambria Math" w:hint="eastAsia"/>
            </w:rPr>
            <m:t>=</m:t>
          </m:r>
          <m:f>
            <m:fPr>
              <m:ctrlPr>
                <w:rPr>
                  <w:rFonts w:ascii="Cambria Math" w:hAnsi="Cambria Math"/>
                  <w:i/>
                  <w:iCs/>
                </w:rPr>
              </m:ctrlPr>
            </m:fPr>
            <m:num>
              <m:r>
                <m:rPr>
                  <m:sty m:val="p"/>
                </m:rPr>
                <w:rPr>
                  <w:rFonts w:ascii="Cambria Math" w:hAnsi="Cambria Math"/>
                </w:rPr>
                <m:t>exp⁡</m:t>
              </m:r>
              <m:r>
                <w:rPr>
                  <w:rFonts w:ascii="Cambria Math" w:hAnsi="Cambria Math"/>
                </w:rPr>
                <m:t>(</m:t>
              </m:r>
              <m:sSub>
                <m:sSubPr>
                  <m:ctrlPr>
                    <w:rPr>
                      <w:rFonts w:ascii="Cambria Math" w:hAnsi="Cambria Math"/>
                      <w:i/>
                      <w:iCs/>
                    </w:rPr>
                  </m:ctrlPr>
                </m:sSubPr>
                <m:e>
                  <m:r>
                    <w:rPr>
                      <w:rFonts w:ascii="Cambria Math" w:hAnsi="Cambria Math" w:hint="eastAsia"/>
                    </w:rPr>
                    <m:t>z</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z</m:t>
                      </m:r>
                    </m:e>
                    <m:sub>
                      <m:r>
                        <w:rPr>
                          <w:rFonts w:ascii="Cambria Math" w:hAnsi="Cambria Math"/>
                        </w:rPr>
                        <m:t>i</m:t>
                      </m:r>
                    </m:sub>
                  </m:sSub>
                </m:e>
              </m:nary>
            </m:den>
          </m:f>
        </m:oMath>
      </m:oMathPara>
    </w:p>
    <w:p w14:paraId="43BD634E" w14:textId="77777777" w:rsidR="00057EB4" w:rsidRDefault="00057EB4" w:rsidP="00057EB4">
      <w:pPr>
        <w:tabs>
          <w:tab w:val="left" w:pos="3930"/>
        </w:tabs>
        <w:ind w:firstLine="480"/>
        <w:rPr>
          <w:iCs/>
        </w:rPr>
      </w:pPr>
      <m:oMath>
        <m:r>
          <w:rPr>
            <w:rFonts w:ascii="Cambria Math" w:hAnsi="Cambria Math" w:hint="eastAsia"/>
          </w:rPr>
          <m:t>Y</m:t>
        </m:r>
      </m:oMath>
      <w:r w:rsidRPr="00057EB4">
        <w:rPr>
          <w:rFonts w:hint="eastAsia"/>
          <w:iCs/>
        </w:rPr>
        <w:t>向量则为结节类型概率的预测</w:t>
      </w:r>
      <w:r>
        <w:rPr>
          <w:rFonts w:hint="eastAsia"/>
          <w:iCs/>
        </w:rPr>
        <w:t>；</w:t>
      </w:r>
    </w:p>
    <w:p w14:paraId="53978273" w14:textId="77777777" w:rsidR="00B02497" w:rsidRDefault="00057EB4" w:rsidP="00B02497">
      <w:pPr>
        <w:tabs>
          <w:tab w:val="left" w:pos="3930"/>
        </w:tabs>
        <w:ind w:firstLine="480"/>
      </w:pPr>
      <w:r>
        <w:rPr>
          <w:rFonts w:hint="eastAsia"/>
        </w:rPr>
        <w:t>如图</w:t>
      </w:r>
      <w:r>
        <w:rPr>
          <w:rFonts w:hint="eastAsia"/>
        </w:rPr>
        <w:t>6</w:t>
      </w:r>
      <w:r>
        <w:rPr>
          <w:rFonts w:hint="eastAsia"/>
        </w:rPr>
        <w:t>所示，</w:t>
      </w:r>
      <w:r w:rsidR="00B02497">
        <w:rPr>
          <w:rFonts w:hint="eastAsia"/>
        </w:rPr>
        <w:t>将结节图像</w:t>
      </w:r>
      <w:r w:rsidR="00B02497" w:rsidRPr="00A65AB3">
        <w:rPr>
          <w:rFonts w:hint="eastAsia"/>
        </w:rPr>
        <w:t>分割网络的输出（结节预测图）和</w:t>
      </w:r>
      <w:r w:rsidR="00B02497">
        <w:rPr>
          <w:rFonts w:hint="eastAsia"/>
        </w:rPr>
        <w:t>结节类型初步</w:t>
      </w:r>
      <w:r w:rsidR="00B02497" w:rsidRPr="00A65AB3">
        <w:rPr>
          <w:rFonts w:hint="eastAsia"/>
        </w:rPr>
        <w:t>分类网络的输出（类型概率预测）</w:t>
      </w:r>
      <w:r w:rsidR="00B02497">
        <w:rPr>
          <w:rFonts w:hint="eastAsia"/>
        </w:rPr>
        <w:t>共同输入结节类型二次分类网络</w:t>
      </w:r>
      <w:r w:rsidR="00B02497" w:rsidRPr="00A65AB3">
        <w:rPr>
          <w:rFonts w:hint="eastAsia"/>
        </w:rPr>
        <w:t>，将结节类型概率预测向量</w:t>
      </w:r>
      <w:r w:rsidR="00B02497">
        <w:rPr>
          <w:rFonts w:hint="eastAsia"/>
        </w:rPr>
        <w:t>与结节特征图</w:t>
      </w:r>
      <w:r w:rsidR="00B02497" w:rsidRPr="00A65AB3">
        <w:rPr>
          <w:rFonts w:hint="eastAsia"/>
        </w:rPr>
        <w:t>融合，</w:t>
      </w:r>
      <w:r w:rsidR="00B02497">
        <w:rPr>
          <w:rFonts w:hint="eastAsia"/>
        </w:rPr>
        <w:t>从而</w:t>
      </w:r>
      <w:r w:rsidR="00B02497" w:rsidRPr="00A65AB3">
        <w:rPr>
          <w:rFonts w:hint="eastAsia"/>
        </w:rPr>
        <w:t>形成并输出新的结节类型概率预测向量</w:t>
      </w:r>
      <w:r w:rsidR="00B02497">
        <w:rPr>
          <w:rFonts w:hint="eastAsia"/>
        </w:rPr>
        <w:t>；</w:t>
      </w:r>
    </w:p>
    <w:p w14:paraId="76744AD1" w14:textId="77777777" w:rsidR="00057EB4" w:rsidRDefault="00CB09C2" w:rsidP="00B02497">
      <w:pPr>
        <w:tabs>
          <w:tab w:val="left" w:pos="3930"/>
        </w:tabs>
        <w:ind w:firstLine="480"/>
      </w:pPr>
      <w:r>
        <w:rPr>
          <w:rFonts w:hint="eastAsia"/>
        </w:rPr>
        <w:t>结节类型二次分类</w:t>
      </w:r>
      <w:r w:rsidRPr="00CB09C2">
        <w:rPr>
          <w:rFonts w:hint="eastAsia"/>
        </w:rPr>
        <w:t>网络的目的，在于结合结节图像分割网络的输出和结节类型</w:t>
      </w:r>
      <w:r>
        <w:rPr>
          <w:rFonts w:hint="eastAsia"/>
        </w:rPr>
        <w:t>初步</w:t>
      </w:r>
      <w:r w:rsidRPr="00CB09C2">
        <w:rPr>
          <w:rFonts w:hint="eastAsia"/>
        </w:rPr>
        <w:t>分类网络的输出，来求得更接近于真实的结节类型分布</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m:t>
                </m:r>
              </m:sup>
            </m:sSubSup>
          </m:e>
        </m:d>
      </m:oMath>
      <w:r w:rsidRPr="00CB09C2">
        <w:rPr>
          <w:rFonts w:hint="eastAsia"/>
        </w:rPr>
        <w:t>，求得更合理的结节类型分类</w:t>
      </w:r>
      <w:r>
        <w:rPr>
          <w:rFonts w:hint="eastAsia"/>
        </w:rPr>
        <w:t>；</w:t>
      </w:r>
    </w:p>
    <w:p w14:paraId="66673A58" w14:textId="77777777" w:rsidR="00CB09C2" w:rsidRPr="00CB09C2" w:rsidRDefault="00CB09C2" w:rsidP="00CB09C2">
      <w:pPr>
        <w:tabs>
          <w:tab w:val="left" w:pos="3930"/>
        </w:tabs>
        <w:ind w:firstLine="480"/>
      </w:pPr>
      <w:r w:rsidRPr="00CB09C2">
        <w:rPr>
          <w:rFonts w:hint="eastAsia"/>
        </w:rPr>
        <w:t>按照</w:t>
      </w:r>
      <w:r>
        <w:rPr>
          <w:rFonts w:hint="eastAsia"/>
        </w:rPr>
        <w:t>上文</w:t>
      </w:r>
      <w:r w:rsidRPr="00CB09C2">
        <w:rPr>
          <w:rFonts w:hint="eastAsia"/>
        </w:rPr>
        <w:t>结节图像分割网络的设计</w:t>
      </w:r>
      <w:r>
        <w:rPr>
          <w:rFonts w:hint="eastAsia"/>
        </w:rPr>
        <w:t>，其输出的</w:t>
      </w:r>
      <w:r w:rsidRPr="00CB09C2">
        <w:rPr>
          <w:rFonts w:hint="eastAsia"/>
        </w:rPr>
        <w:t>结节图像</w:t>
      </w:r>
      <w:r>
        <w:rPr>
          <w:rFonts w:hint="eastAsia"/>
        </w:rPr>
        <w:t>用来</w:t>
      </w:r>
      <w:r w:rsidRPr="00CB09C2">
        <w:rPr>
          <w:rFonts w:hint="eastAsia"/>
        </w:rPr>
        <w:t>显示每个像素的结节概率，不妨假设结节图像中隐含结节类型分布</w:t>
      </w:r>
      <m:oMath>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seg</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seg</m:t>
                </m:r>
              </m:sup>
            </m:sSubSup>
          </m:e>
        </m:d>
      </m:oMath>
      <w:r w:rsidRPr="00CB09C2">
        <w:rPr>
          <w:rFonts w:hint="eastAsia"/>
        </w:rPr>
        <w:t>；结节类型分类网络的结节类型分布</w:t>
      </w:r>
      <m:oMath>
        <m:sSup>
          <m:sSupPr>
            <m:ctrlPr>
              <w:rPr>
                <w:rFonts w:ascii="Cambria Math" w:hAnsi="Cambria Math"/>
                <w:i/>
              </w:rPr>
            </m:ctrlPr>
          </m:sSupPr>
          <m:e>
            <m:r>
              <w:rPr>
                <w:rFonts w:ascii="Cambria Math" w:hAnsi="Cambria Math" w:hint="eastAsia"/>
              </w:rPr>
              <m:t>P</m:t>
            </m:r>
          </m:e>
          <m:sup>
            <m:r>
              <w:rPr>
                <w:rFonts w:ascii="Cambria Math" w:hAnsi="Cambria Math"/>
              </w:rPr>
              <m:t>class</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class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class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class</m:t>
            </m:r>
          </m:sup>
        </m:sSubSup>
        <m:r>
          <w:rPr>
            <w:rFonts w:ascii="Cambria Math" w:hAnsi="Cambria Math"/>
          </w:rPr>
          <m:t>)</m:t>
        </m:r>
      </m:oMath>
      <w:r w:rsidRPr="00CB09C2">
        <w:rPr>
          <w:rFonts w:hint="eastAsia"/>
        </w:rPr>
        <w:t>，由于分割网络和分类网络的结构、损失函数、随机数和收敛方向的不同，显然应该存在：</w:t>
      </w:r>
    </w:p>
    <w:p w14:paraId="21363D14" w14:textId="77777777" w:rsidR="00CB09C2" w:rsidRPr="00CB09C2" w:rsidRDefault="00000000" w:rsidP="00CB09C2">
      <w:pPr>
        <w:tabs>
          <w:tab w:val="left" w:pos="3930"/>
        </w:tabs>
        <w:ind w:firstLine="480"/>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m:t>
          </m:r>
        </m:oMath>
      </m:oMathPara>
    </w:p>
    <w:p w14:paraId="38D1EC73" w14:textId="77777777" w:rsidR="00CB09C2" w:rsidRPr="00CB09C2" w:rsidRDefault="00CB09C2" w:rsidP="00CB09C2">
      <w:pPr>
        <w:tabs>
          <w:tab w:val="left" w:pos="3930"/>
        </w:tabs>
        <w:ind w:firstLine="480"/>
      </w:pPr>
      <w:r w:rsidRPr="00CB09C2">
        <w:rPr>
          <w:rFonts w:hint="eastAsia"/>
        </w:rPr>
        <w:t>假如有一个函数</w:t>
      </w:r>
      <m:oMath>
        <m:sSup>
          <m:sSupPr>
            <m:ctrlPr>
              <w:rPr>
                <w:rFonts w:ascii="Cambria Math" w:hAnsi="Cambria Math"/>
                <w:i/>
              </w:rPr>
            </m:ctrlPr>
          </m:sSupPr>
          <m:e>
            <m:r>
              <w:rPr>
                <w:rFonts w:ascii="Cambria Math" w:hAnsi="Cambria Math" w:hint="eastAsia"/>
              </w:rPr>
              <m:t>f</m:t>
            </m:r>
          </m:e>
          <m:sup>
            <m:r>
              <w:rPr>
                <w:rFonts w:ascii="Cambria Math" w:hAnsi="Cambria Math"/>
              </w:rPr>
              <m:t>*</m:t>
            </m:r>
          </m:sup>
        </m:sSup>
      </m:oMath>
      <w:r w:rsidRPr="00CB09C2">
        <w:rPr>
          <w:rFonts w:hint="eastAsia"/>
        </w:rPr>
        <w:t>使得：</w:t>
      </w:r>
    </w:p>
    <w:p w14:paraId="6868DCDA" w14:textId="77777777" w:rsidR="00CB09C2" w:rsidRPr="00CB09C2" w:rsidRDefault="00000000" w:rsidP="00CB09C2">
      <w:pPr>
        <w:tabs>
          <w:tab w:val="left" w:pos="3930"/>
        </w:tabs>
        <w:ind w:firstLine="480"/>
        <w:rPr>
          <w:i/>
        </w:rPr>
      </w:pPr>
      <m:oMathPara>
        <m:oMathParaPr>
          <m:jc m:val="center"/>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19ED98AD" w14:textId="77777777" w:rsidR="00CB09C2" w:rsidRPr="00CB09C2" w:rsidRDefault="00CB09C2" w:rsidP="00CB09C2">
      <w:pPr>
        <w:tabs>
          <w:tab w:val="left" w:pos="3930"/>
        </w:tabs>
        <w:ind w:firstLine="480"/>
      </w:pPr>
      <w:r w:rsidRPr="00CB09C2">
        <w:rPr>
          <w:rFonts w:hint="eastAsia"/>
        </w:rPr>
        <w:t>下文描述设计的</w:t>
      </w:r>
      <m:oMath>
        <m:r>
          <w:rPr>
            <w:rFonts w:ascii="Cambria Math" w:hAnsi="Cambria Math" w:hint="eastAsia"/>
          </w:rPr>
          <m:t>f</m:t>
        </m:r>
      </m:oMath>
      <w:r w:rsidRPr="00CB09C2">
        <w:rPr>
          <w:rFonts w:hint="eastAsia"/>
        </w:rPr>
        <w:t>来逼近</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CB09C2">
        <w:rPr>
          <w:rFonts w:hint="eastAsia"/>
        </w:rPr>
        <w:t>，以逼近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CB09C2">
        <w:rPr>
          <w:rFonts w:hint="eastAsia"/>
        </w:rPr>
        <w:t>：</w:t>
      </w:r>
    </w:p>
    <w:p w14:paraId="4B06D387" w14:textId="77777777" w:rsidR="00CB09C2" w:rsidRDefault="00CB09C2" w:rsidP="00CB09C2">
      <w:pPr>
        <w:tabs>
          <w:tab w:val="left" w:pos="3930"/>
        </w:tabs>
        <w:ind w:firstLine="480"/>
      </w:pPr>
      <m:oMathPara>
        <m:oMath>
          <m:r>
            <w:rPr>
              <w:rFonts w:ascii="Cambria Math" w:hAnsi="Cambria Math" w:hint="eastAsia"/>
            </w:rPr>
            <m:t>f</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seg</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class</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5FEDC219" w14:textId="77777777" w:rsidR="003C2F97" w:rsidRPr="003C2F97" w:rsidRDefault="003C2F97" w:rsidP="003C2F97">
      <w:pPr>
        <w:tabs>
          <w:tab w:val="left" w:pos="3930"/>
        </w:tabs>
        <w:ind w:firstLine="480"/>
        <w:rPr>
          <w:iCs/>
        </w:rPr>
      </w:pPr>
      <w:r>
        <w:t>之后进行</w:t>
      </w:r>
      <m:oMath>
        <m:sSup>
          <m:sSupPr>
            <m:ctrlPr>
              <w:rPr>
                <w:rFonts w:ascii="Cambria Math" w:hAnsi="Cambria Math"/>
                <w:i/>
              </w:rPr>
            </m:ctrlPr>
          </m:sSupPr>
          <m:e>
            <m:r>
              <w:rPr>
                <w:rFonts w:ascii="Cambria Math" w:hAnsi="Cambria Math"/>
              </w:rPr>
              <m:t>P</m:t>
            </m:r>
          </m:e>
          <m:sup>
            <m:r>
              <w:rPr>
                <w:rFonts w:ascii="Cambria Math" w:hAnsi="Cambria Math"/>
              </w:rPr>
              <m:t>seg</m:t>
            </m:r>
          </m:sup>
        </m:sSup>
      </m:oMath>
      <w:r w:rsidRPr="003C2F97">
        <w:rPr>
          <w:rFonts w:hint="eastAsia"/>
        </w:rPr>
        <w:t>的估计与特征提取</w:t>
      </w:r>
      <w:r>
        <w:rPr>
          <w:rFonts w:hint="eastAsia"/>
        </w:rPr>
        <w:t>：</w:t>
      </w:r>
      <w:r w:rsidRPr="003C2F97">
        <w:rPr>
          <w:rFonts w:hint="eastAsia"/>
          <w:iCs/>
        </w:rPr>
        <w:t>在结节分割网络的输出中可以显然知道，每个像素点值是</w:t>
      </w:r>
      <m:oMath>
        <m:r>
          <w:rPr>
            <w:rFonts w:ascii="Cambria Math" w:hAnsi="Cambria Math"/>
          </w:rPr>
          <m:t>[0,1]</m:t>
        </m:r>
      </m:oMath>
      <w:r w:rsidRPr="003C2F97">
        <w:rPr>
          <w:rFonts w:hint="eastAsia"/>
          <w:iCs/>
        </w:rPr>
        <w:t>的结节概率，但是不包含良性结节和恶性结节（癌）的概率，因此可以认为在输入为结节图像</w:t>
      </w:r>
      <m:oMath>
        <m:r>
          <w:rPr>
            <w:rFonts w:ascii="Cambria Math" w:hAnsi="Cambria Math" w:hint="eastAsia"/>
          </w:rPr>
          <m:t>Mask</m:t>
        </m:r>
      </m:oMath>
      <w:r w:rsidRPr="003C2F97">
        <w:rPr>
          <w:rFonts w:hint="eastAsia"/>
          <w:iCs/>
        </w:rPr>
        <w:t>时存在一个非线性函数</w:t>
      </w:r>
      <m:oMath>
        <m:r>
          <w:rPr>
            <w:rFonts w:ascii="MS Gothic" w:eastAsia="MS Gothic" w:hAnsi="MS Gothic" w:cs="MS Gothic" w:hint="eastAsia"/>
          </w:rPr>
          <m:t>h</m:t>
        </m:r>
      </m:oMath>
      <w:r w:rsidRPr="003C2F97">
        <w:rPr>
          <w:rFonts w:hint="eastAsia"/>
          <w:iCs/>
        </w:rPr>
        <w:t>：</w:t>
      </w:r>
    </w:p>
    <w:p w14:paraId="3F3C340A" w14:textId="77777777" w:rsidR="003C2F97" w:rsidRPr="003C2F97" w:rsidRDefault="00000000" w:rsidP="003C2F97">
      <w:pPr>
        <w:tabs>
          <w:tab w:val="left" w:pos="3930"/>
        </w:tabs>
        <w:ind w:firstLine="480"/>
        <w:rPr>
          <w:iCs/>
        </w:rPr>
      </w:pPr>
      <m:oMathPara>
        <m:oMathParaPr>
          <m:jc m:val="center"/>
        </m:oMathParaPr>
        <m:oMath>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=h</m:t>
          </m:r>
          <m:d>
            <m:dPr>
              <m:ctrlPr>
                <w:rPr>
                  <w:rFonts w:ascii="Cambria Math" w:hAnsi="Cambria Math"/>
                  <w:i/>
                  <w:iCs/>
                </w:rPr>
              </m:ctrlPr>
            </m:dPr>
            <m:e>
              <m:r>
                <w:rPr>
                  <w:rFonts w:ascii="Cambria Math" w:hAnsi="Cambria Math"/>
                </w:rPr>
                <m:t>Mask</m:t>
              </m:r>
            </m:e>
          </m:d>
          <m:r>
            <w:rPr>
              <w:rFonts w:ascii="Cambria Math" w:hAnsi="Cambria Math"/>
            </w:rPr>
            <m:t>=MLP(Mask)</m:t>
          </m:r>
        </m:oMath>
      </m:oMathPara>
    </w:p>
    <w:p w14:paraId="03A54040" w14:textId="77777777" w:rsidR="00057EB4" w:rsidRDefault="003C2F97" w:rsidP="003C2F97">
      <w:pPr>
        <w:tabs>
          <w:tab w:val="left" w:pos="3930"/>
        </w:tabs>
        <w:ind w:firstLine="480"/>
        <w:rPr>
          <w:iCs/>
        </w:rPr>
      </w:pPr>
      <w:r w:rsidRPr="003C2F97">
        <w:rPr>
          <w:rFonts w:hint="eastAsia"/>
          <w:iCs/>
        </w:rPr>
        <w:t>其中</w:t>
      </w:r>
      <m:oMath>
        <m:r>
          <w:rPr>
            <w:rFonts w:ascii="MS Gothic" w:eastAsia="MS Gothic" w:hAnsi="MS Gothic" w:cs="MS Gothic" w:hint="eastAsia"/>
          </w:rPr>
          <m:t>h</m:t>
        </m:r>
      </m:oMath>
      <w:r w:rsidRPr="003C2F97">
        <w:rPr>
          <w:rFonts w:hint="eastAsia"/>
          <w:iCs/>
        </w:rPr>
        <w:t>由多层感知机（</w:t>
      </w:r>
      <w:r w:rsidRPr="003C2F97">
        <w:rPr>
          <w:iCs/>
        </w:rPr>
        <w:t>Multi-Layer Perceptron, MLP</w:t>
      </w:r>
      <w:r w:rsidRPr="003C2F97">
        <w:rPr>
          <w:rFonts w:hint="eastAsia"/>
          <w:iCs/>
        </w:rPr>
        <w:t>）进行拟合和估计</w:t>
      </w:r>
      <w:r>
        <w:rPr>
          <w:rFonts w:hint="eastAsia"/>
          <w:iCs/>
        </w:rPr>
        <w:t>，</w:t>
      </w:r>
      <w:r w:rsidRPr="003C2F97">
        <w:rPr>
          <w:rFonts w:hint="eastAsia"/>
          <w:iCs/>
        </w:rPr>
        <w:t>而考虑到良性结节和恶性结节在</w:t>
      </w:r>
      <m:oMath>
        <m:r>
          <w:rPr>
            <w:rFonts w:ascii="Cambria Math" w:hAnsi="Cambria Math" w:hint="eastAsia"/>
          </w:rPr>
          <m:t>Mask</m:t>
        </m:r>
      </m:oMath>
      <w:r w:rsidRPr="003C2F97">
        <w:rPr>
          <w:rFonts w:hint="eastAsia"/>
          <w:iCs/>
        </w:rPr>
        <w:t>上是难以分辨的，因此不进行估计</w:t>
      </w:r>
      <w:r>
        <w:rPr>
          <w:rFonts w:hint="eastAsia"/>
          <w:iCs/>
        </w:rPr>
        <w:t>；</w:t>
      </w:r>
    </w:p>
    <w:p w14:paraId="759E77D7" w14:textId="77777777" w:rsidR="00AC64E8" w:rsidRPr="00AC64E8" w:rsidRDefault="00AC64E8" w:rsidP="00AC64E8">
      <w:pPr>
        <w:tabs>
          <w:tab w:val="left" w:pos="3930"/>
        </w:tabs>
        <w:ind w:firstLine="480"/>
      </w:pPr>
      <w:r>
        <w:t>之后进行</w:t>
      </w:r>
      <m:oMath>
        <m:sSup>
          <m:sSupPr>
            <m:ctrlPr>
              <w:rPr>
                <w:rFonts w:ascii="Cambria Math" w:hAnsi="Cambria Math"/>
                <w:i/>
              </w:rPr>
            </m:ctrlPr>
          </m:sSupPr>
          <m:e>
            <m:r>
              <w:rPr>
                <w:rFonts w:ascii="Cambria Math" w:hAnsi="Cambria Math"/>
              </w:rPr>
              <m:t>P</m:t>
            </m:r>
          </m:e>
          <m:sup>
            <m:r>
              <w:rPr>
                <w:rFonts w:ascii="Cambria Math" w:hAnsi="Cambria Math" w:hint="eastAsia"/>
              </w:rPr>
              <m:t>class</m:t>
            </m:r>
          </m:sup>
        </m:sSup>
      </m:oMath>
      <w:r w:rsidRPr="00AC64E8">
        <w:rPr>
          <w:rFonts w:hint="eastAsia"/>
        </w:rPr>
        <w:t>的良性结节和恶性结节的特征提取</w:t>
      </w:r>
      <w:r>
        <w:rPr>
          <w:rFonts w:hint="eastAsia"/>
        </w:rPr>
        <w:t>：</w:t>
      </w:r>
      <w:r w:rsidRPr="00AC64E8">
        <w:rPr>
          <w:rFonts w:hint="eastAsia"/>
        </w:rPr>
        <w:t>首先明确结节</w:t>
      </w:r>
      <w:r>
        <w:rPr>
          <w:rFonts w:hint="eastAsia"/>
        </w:rPr>
        <w:t>类型初步</w:t>
      </w:r>
      <w:r w:rsidRPr="00AC64E8">
        <w:rPr>
          <w:rFonts w:hint="eastAsia"/>
        </w:rPr>
        <w:t>分类网络的</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class</m:t>
            </m:r>
          </m:sup>
        </m:sSubSup>
      </m:oMath>
      <w:r w:rsidRPr="00AC64E8">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class</m:t>
            </m:r>
          </m:sup>
        </m:sSubSup>
      </m:oMath>
      <w:r w:rsidRPr="00AC64E8">
        <w:rPr>
          <w:rFonts w:hint="eastAsia"/>
        </w:rPr>
        <w:t>比</w:t>
      </w:r>
      <m:oMath>
        <m:sSubSup>
          <m:sSubSupPr>
            <m:ctrlPr>
              <w:rPr>
                <w:rFonts w:ascii="Cambria Math" w:hAnsi="Cambria Math"/>
                <w:i/>
              </w:rPr>
            </m:ctrlPr>
          </m:sSubSupPr>
          <m:e>
            <m:r>
              <w:rPr>
                <w:rFonts w:ascii="Cambria Math" w:hAnsi="Cambria Math" w:hint="eastAsia"/>
              </w:rPr>
              <m:t>P</m:t>
            </m:r>
          </m:e>
          <m:sub>
            <m:r>
              <w:rPr>
                <w:rFonts w:ascii="Cambria Math" w:hAnsi="Cambria Math"/>
              </w:rPr>
              <m:t>2</m:t>
            </m:r>
          </m:sub>
          <m:sup>
            <m:r>
              <w:rPr>
                <w:rFonts w:ascii="Cambria Math" w:hAnsi="Cambria Math"/>
              </w:rPr>
              <m:t>seg</m:t>
            </m:r>
          </m:sup>
        </m:sSubSup>
      </m:oMath>
      <w:r w:rsidRPr="00AC64E8">
        <w:rPr>
          <w:rFonts w:hint="eastAsia"/>
        </w:rPr>
        <w:t>和</w:t>
      </w:r>
      <m:oMath>
        <m:sSubSup>
          <m:sSubSupPr>
            <m:ctrlPr>
              <w:rPr>
                <w:rFonts w:ascii="Cambria Math" w:hAnsi="Cambria Math"/>
                <w:i/>
              </w:rPr>
            </m:ctrlPr>
          </m:sSubSupPr>
          <m:e>
            <m:r>
              <w:rPr>
                <w:rFonts w:ascii="Cambria Math" w:hAnsi="Cambria Math" w:hint="eastAsia"/>
              </w:rPr>
              <m:t>P</m:t>
            </m:r>
          </m:e>
          <m:sub>
            <m:r>
              <w:rPr>
                <w:rFonts w:ascii="Cambria Math" w:hAnsi="Cambria Math"/>
              </w:rPr>
              <m:t>3</m:t>
            </m:r>
          </m:sub>
          <m:sup>
            <m:r>
              <w:rPr>
                <w:rFonts w:ascii="Cambria Math" w:hAnsi="Cambria Math"/>
              </w:rPr>
              <m:t>seg</m:t>
            </m:r>
          </m:sup>
        </m:sSubSup>
      </m:oMath>
      <w:r w:rsidRPr="00AC64E8">
        <w:rPr>
          <w:rFonts w:hint="eastAsia"/>
        </w:rPr>
        <w:t>更加接近真实的良、恶性结节类型分布，已知结节分类网络的输出为</w:t>
      </w:r>
      <w:r w:rsidRPr="00AC64E8">
        <w:rPr>
          <w:rFonts w:hint="eastAsia"/>
          <w:i/>
          <w:iCs/>
        </w:rPr>
        <w:t>class</w:t>
      </w:r>
      <w:r w:rsidRPr="00AC64E8">
        <w:rPr>
          <w:rFonts w:hint="eastAsia"/>
        </w:rPr>
        <w:t>，考虑提取出</w:t>
      </w:r>
      <m:oMath>
        <m:sSup>
          <m:sSupPr>
            <m:ctrlPr>
              <w:rPr>
                <w:rFonts w:ascii="Cambria Math" w:hAnsi="Cambria Math"/>
                <w:i/>
              </w:rPr>
            </m:ctrlPr>
          </m:sSupPr>
          <m:e>
            <m:r>
              <w:rPr>
                <w:rFonts w:ascii="Cambria Math" w:hAnsi="Cambria Math" w:hint="eastAsia"/>
              </w:rPr>
              <m:t>P</m:t>
            </m:r>
          </m:e>
          <m:sup>
            <m:r>
              <w:rPr>
                <w:rFonts w:ascii="Cambria Math" w:hAnsi="Cambria Math"/>
              </w:rPr>
              <m:t>class</m:t>
            </m:r>
          </m:sup>
        </m:sSup>
      </m:oMath>
      <w:r w:rsidRPr="00AC64E8">
        <w:rPr>
          <w:rFonts w:hint="eastAsia"/>
        </w:rPr>
        <w:t>的良、恶性结节的分布特征：</w:t>
      </w:r>
    </w:p>
    <w:p w14:paraId="5B6873D5" w14:textId="77777777" w:rsidR="00AC64E8" w:rsidRPr="00AC64E8" w:rsidRDefault="00AC64E8" w:rsidP="00AC64E8">
      <w:pPr>
        <w:tabs>
          <w:tab w:val="left" w:pos="3930"/>
        </w:tabs>
        <w:ind w:firstLine="480"/>
        <w:rPr>
          <w:i/>
        </w:rPr>
      </w:pPr>
      <m:oMathPara>
        <m:oMathParaPr>
          <m:jc m:val="center"/>
        </m:oMathParaPr>
        <m:oMath>
          <m:r>
            <w:rPr>
              <w:rFonts w:ascii="Cambria Math" w:hAnsi="Cambria Math"/>
            </w:rPr>
            <m:t>Feature</m:t>
          </m:r>
          <m:d>
            <m:dPr>
              <m:endChr m:val="|"/>
              <m:ctrlPr>
                <w:rPr>
                  <w:rFonts w:ascii="Cambria Math" w:hAnsi="Cambria Math"/>
                  <w:i/>
                </w:rPr>
              </m:ctrlPr>
            </m:dPr>
            <m:e>
              <m:r>
                <w:rPr>
                  <w:rFonts w:ascii="Cambria Math" w:hAnsi="Cambria Math" w:hint="eastAsia"/>
                </w:rPr>
                <m:t>良性结节</m:t>
              </m:r>
              <m:r>
                <w:rPr>
                  <w:rFonts w:ascii="Cambria Math" w:hAnsi="Cambria Math"/>
                </w:rPr>
                <m:t xml:space="preserve"> </m:t>
              </m:r>
            </m:e>
          </m:d>
          <m:r>
            <w:rPr>
              <w:rFonts w:ascii="Cambria Math" w:hAnsi="Cambria Math"/>
            </w:rPr>
            <m:t xml:space="preserve"> </m:t>
          </m:r>
          <m:r>
            <w:rPr>
              <w:rFonts w:ascii="Cambria Math" w:hAnsi="Cambria Math" w:hint="eastAsia"/>
            </w:rPr>
            <m:t>结节，</m:t>
          </m:r>
          <m:r>
            <w:rPr>
              <w:rFonts w:ascii="Cambria Math" w:hAnsi="Cambria Math" w:hint="eastAsia"/>
            </w:rPr>
            <m:t>class</m:t>
          </m:r>
          <m:r>
            <w:rPr>
              <w:rFonts w:ascii="Cambria Math" w:hAnsi="Cambria Math"/>
            </w:rPr>
            <m:t>)</m:t>
          </m:r>
          <m:r>
            <w:rPr>
              <w:rFonts w:ascii="Cambria Math" w:hAnsi="Cambria Math" w:hint="eastAsia"/>
            </w:rPr>
            <m:t>、</m:t>
          </m:r>
          <m:r>
            <w:rPr>
              <w:rFonts w:ascii="Cambria Math" w:hAnsi="Cambria Math"/>
            </w:rPr>
            <m:t>Feature</m:t>
          </m:r>
          <m:d>
            <m:dPr>
              <m:endChr m:val="|"/>
              <m:ctrlPr>
                <w:rPr>
                  <w:rFonts w:ascii="Cambria Math" w:hAnsi="Cambria Math"/>
                  <w:i/>
                </w:rPr>
              </m:ctrlPr>
            </m:dPr>
            <m:e>
              <m:r>
                <w:rPr>
                  <w:rFonts w:ascii="Cambria Math" w:hAnsi="Cambria Math" w:hint="eastAsia"/>
                </w:rPr>
                <m:t>恶性结节</m:t>
              </m:r>
              <m:r>
                <w:rPr>
                  <w:rFonts w:ascii="Cambria Math" w:hAnsi="Cambria Math"/>
                </w:rPr>
                <m:t xml:space="preserve"> </m:t>
              </m:r>
            </m:e>
          </m:d>
          <m:r>
            <w:rPr>
              <w:rFonts w:ascii="Cambria Math" w:hAnsi="Cambria Math"/>
            </w:rPr>
            <m:t xml:space="preserve"> </m:t>
          </m:r>
          <m:r>
            <w:rPr>
              <w:rFonts w:ascii="Cambria Math" w:hAnsi="Cambria Math" w:hint="eastAsia"/>
            </w:rPr>
            <m:t>结节，</m:t>
          </m:r>
          <m:r>
            <w:rPr>
              <w:rFonts w:ascii="Cambria Math" w:hAnsi="Cambria Math" w:hint="eastAsia"/>
            </w:rPr>
            <m:t>class</m:t>
          </m:r>
          <m:r>
            <w:rPr>
              <w:rFonts w:ascii="Cambria Math" w:hAnsi="Cambria Math"/>
            </w:rPr>
            <m:t>)</m:t>
          </m:r>
        </m:oMath>
      </m:oMathPara>
    </w:p>
    <w:p w14:paraId="51308E9D" w14:textId="77777777" w:rsidR="00AC64E8" w:rsidRPr="00AC64E8" w:rsidRDefault="00AC64E8" w:rsidP="00AC64E8">
      <w:pPr>
        <w:tabs>
          <w:tab w:val="left" w:pos="3930"/>
        </w:tabs>
        <w:ind w:firstLine="480"/>
        <w:rPr>
          <w:iCs/>
        </w:rPr>
      </w:pPr>
      <w:r w:rsidRPr="00AC64E8">
        <w:rPr>
          <w:rFonts w:hint="eastAsia"/>
          <w:iCs/>
        </w:rPr>
        <w:t>进行使用多层感知机拟合和估计</w:t>
      </w:r>
      <m:oMath>
        <m:r>
          <w:rPr>
            <w:rFonts w:ascii="Cambria Math" w:hAnsi="Cambria Math" w:hint="eastAsia"/>
          </w:rPr>
          <m:t>F</m:t>
        </m:r>
        <m:r>
          <w:rPr>
            <w:rFonts w:ascii="Cambria Math" w:hAnsi="Cambria Math"/>
          </w:rPr>
          <m:t>eature</m:t>
        </m:r>
      </m:oMath>
      <w:r w:rsidRPr="00AC64E8">
        <w:rPr>
          <w:rFonts w:hint="eastAsia"/>
          <w:iCs/>
        </w:rPr>
        <w:t>值：</w:t>
      </w:r>
    </w:p>
    <w:p w14:paraId="4EDC0DE0" w14:textId="77777777" w:rsidR="00AC64E8" w:rsidRPr="00AC64E8" w:rsidRDefault="00000000" w:rsidP="00AC64E8">
      <w:pPr>
        <w:tabs>
          <w:tab w:val="left" w:pos="3930"/>
        </w:tabs>
        <w:ind w:firstLine="480"/>
        <w:rPr>
          <w:iCs/>
        </w:rPr>
      </w:pPr>
      <m:oMathPara>
        <m:oMathParaPr>
          <m:jc m:val="center"/>
        </m:oMathPara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 MLP(class)</m:t>
          </m:r>
        </m:oMath>
      </m:oMathPara>
    </w:p>
    <w:p w14:paraId="6B0D3957" w14:textId="77777777" w:rsidR="00AC64E8" w:rsidRPr="00AC64E8" w:rsidRDefault="00AC64E8" w:rsidP="00AC64E8">
      <w:pPr>
        <w:tabs>
          <w:tab w:val="left" w:pos="3930"/>
        </w:tabs>
        <w:ind w:firstLine="480"/>
      </w:pPr>
      <w:r w:rsidRPr="00AC64E8">
        <w:rPr>
          <w:rFonts w:hint="eastAsia"/>
          <w:iCs/>
        </w:rPr>
        <w:t>添加一个约束：</w:t>
      </w:r>
      <w:r w:rsidRPr="00AC64E8">
        <w:rPr>
          <w:i/>
        </w:rPr>
        <w:br/>
      </w: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oMath>
      </m:oMathPara>
    </w:p>
    <w:p w14:paraId="755DBF2E" w14:textId="77777777" w:rsidR="00AC64E8" w:rsidRPr="00AC64E8" w:rsidRDefault="00AC64E8" w:rsidP="00AC64E8">
      <w:pPr>
        <w:tabs>
          <w:tab w:val="left" w:pos="3930"/>
        </w:tabs>
        <w:ind w:firstLine="480"/>
        <w:rPr>
          <w:iCs/>
        </w:rPr>
      </w:pPr>
      <w:r w:rsidRPr="00AC64E8">
        <w:rPr>
          <w:rFonts w:hint="eastAsia"/>
          <w:iCs/>
        </w:rPr>
        <w:t>因此：</w:t>
      </w:r>
    </w:p>
    <w:p w14:paraId="287C3C3A" w14:textId="77777777" w:rsidR="003C2F97" w:rsidRDefault="00000000" w:rsidP="00AC64E8">
      <w:pPr>
        <w:tabs>
          <w:tab w:val="left" w:pos="3930"/>
        </w:tabs>
        <w:ind w:firstLine="480"/>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 Softmax(MLP(class))</m:t>
          </m:r>
        </m:oMath>
      </m:oMathPara>
    </w:p>
    <w:p w14:paraId="411F41EE" w14:textId="77777777" w:rsidR="00AC64E8" w:rsidRPr="00AC64E8" w:rsidRDefault="00AC64E8" w:rsidP="00AC64E8">
      <w:pPr>
        <w:tabs>
          <w:tab w:val="left" w:pos="3930"/>
        </w:tabs>
        <w:ind w:firstLine="480"/>
      </w:pPr>
      <w:r>
        <w:rPr>
          <w:rFonts w:hint="eastAsia"/>
        </w:rPr>
        <w:t>最后进行二次类别预测：</w:t>
      </w:r>
      <w:r w:rsidRPr="00AC64E8">
        <w:rPr>
          <w:rFonts w:hint="eastAsia"/>
        </w:rPr>
        <w:t>考虑以下概率公式：</w:t>
      </w:r>
    </w:p>
    <w:p w14:paraId="67311E87" w14:textId="77777777" w:rsidR="00AC64E8" w:rsidRPr="00AC64E8" w:rsidRDefault="00000000" w:rsidP="00AC64E8">
      <w:pPr>
        <w:tabs>
          <w:tab w:val="left" w:pos="3930"/>
        </w:tabs>
        <w:ind w:firstLine="480"/>
        <w:rPr>
          <w:iCs/>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良性结节，结节</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恶性结节，结节</m:t>
              </m:r>
            </m:e>
          </m:d>
        </m:oMath>
      </m:oMathPara>
    </w:p>
    <w:p w14:paraId="626CFD6E" w14:textId="77777777" w:rsidR="00057EB4" w:rsidRPr="0025575E" w:rsidRDefault="00AC64E8" w:rsidP="00AC64E8">
      <w:pPr>
        <w:tabs>
          <w:tab w:val="left" w:pos="3930"/>
        </w:tabs>
        <w:ind w:firstLine="480"/>
      </w:pPr>
      <m:oMathPara>
        <m:oMath>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良性结节</m:t>
              </m:r>
              <m:r>
                <m:rPr>
                  <m:sty m:val="p"/>
                </m:rP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恶性结节</m:t>
              </m:r>
              <m: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hint="eastAsia"/>
            </w:rPr>
            <m:t>结节</m:t>
          </m:r>
          <m:r>
            <w:rPr>
              <w:rFonts w:ascii="Cambria Math" w:hAnsi="Cambria Math"/>
            </w:rPr>
            <m:t>)</m:t>
          </m:r>
        </m:oMath>
      </m:oMathPara>
    </w:p>
    <w:p w14:paraId="0A433D61" w14:textId="77777777" w:rsidR="0025575E" w:rsidRPr="0025575E" w:rsidRDefault="0025575E" w:rsidP="0025575E">
      <w:pPr>
        <w:tabs>
          <w:tab w:val="left" w:pos="3930"/>
        </w:tabs>
        <w:ind w:firstLine="480"/>
        <w:rPr>
          <w:iCs/>
        </w:rPr>
      </w:pPr>
      <w:r w:rsidRPr="0025575E">
        <w:rPr>
          <w:rFonts w:hint="eastAsia"/>
          <w:iCs/>
        </w:rPr>
        <w:t>那么：</w:t>
      </w:r>
    </w:p>
    <w:p w14:paraId="5096729A" w14:textId="77777777" w:rsidR="0025575E" w:rsidRPr="0025575E" w:rsidRDefault="00000000" w:rsidP="0025575E">
      <w:pPr>
        <w:tabs>
          <w:tab w:val="left" w:pos="3930"/>
        </w:tabs>
        <w:ind w:firstLine="480"/>
        <w:rPr>
          <w:iCs/>
        </w:rPr>
      </w:pPr>
      <m:oMathPara>
        <m:oMathParaPr>
          <m:jc m:val="center"/>
        </m:oMathParaPr>
        <m:oMath>
          <m:sSup>
            <m:sSupPr>
              <m:ctrlPr>
                <w:rPr>
                  <w:rFonts w:ascii="Cambria Math" w:hAnsi="Cambria Math"/>
                  <w:i/>
                  <w:iCs/>
                </w:rPr>
              </m:ctrlPr>
            </m:sSupPr>
            <m:e>
              <m:r>
                <w:rPr>
                  <w:rFonts w:ascii="Cambria Math" w:hAnsi="Cambria Math"/>
                </w:rPr>
                <m:t>P</m:t>
              </m:r>
            </m:e>
            <m:sup>
              <m:r>
                <w:rPr>
                  <w:rFonts w:ascii="Cambria Math" w:hAnsi="Cambria Math"/>
                </w:rPr>
                <m:t>*</m:t>
              </m:r>
            </m:sup>
          </m:sSup>
          <m:r>
            <w:rPr>
              <w:rFonts w:ascii="Cambria Math" w:hAnsi="Cambria Math"/>
            </w:rPr>
            <m:t>=Softmax</m:t>
          </m:r>
          <m:d>
            <m:dPr>
              <m:ctrlPr>
                <w:rPr>
                  <w:rFonts w:ascii="Cambria Math" w:hAnsi="Cambria Math"/>
                  <w:i/>
                  <w:iCs/>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良性结节</m:t>
                  </m:r>
                  <m:r>
                    <m:rPr>
                      <m:sty m:val="p"/>
                    </m:rP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iCs/>
                    </w:rPr>
                  </m:ctrlPr>
                </m:dPr>
                <m:e>
                  <m:r>
                    <m:rPr>
                      <m:sty m:val="p"/>
                    </m:rPr>
                    <w:rPr>
                      <w:rFonts w:ascii="Cambria Math" w:hAnsi="Cambria Math" w:hint="eastAsia"/>
                    </w:rPr>
                    <m:t>结节</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d>
                <m:dPr>
                  <m:endChr m:val="|"/>
                  <m:ctrlPr>
                    <w:rPr>
                      <w:rFonts w:ascii="Cambria Math" w:hAnsi="Cambria Math"/>
                      <w:i/>
                      <w:iCs/>
                    </w:rPr>
                  </m:ctrlPr>
                </m:dPr>
                <m:e>
                  <m:r>
                    <m:rPr>
                      <m:sty m:val="p"/>
                    </m:rPr>
                    <w:rPr>
                      <w:rFonts w:ascii="Cambria Math" w:hAnsi="Cambria Math" w:hint="eastAsia"/>
                    </w:rPr>
                    <m:t>恶性结节</m:t>
                  </m:r>
                  <m:r>
                    <w:rPr>
                      <w:rFonts w:ascii="Cambria Math" w:hAnsi="Cambria Math"/>
                    </w:rPr>
                    <m:t xml:space="preserve"> </m:t>
                  </m:r>
                </m:e>
              </m:d>
              <m:r>
                <w:rPr>
                  <w:rFonts w:ascii="Cambria Math" w:hAnsi="Cambria Math"/>
                </w:rPr>
                <m:t xml:space="preserve"> </m:t>
              </m:r>
              <m:r>
                <m:rPr>
                  <m:sty m:val="p"/>
                </m:rPr>
                <w:rPr>
                  <w:rFonts w:ascii="Cambria Math" w:hAnsi="Cambria Math" w:hint="eastAsia"/>
                </w:rPr>
                <m:t>结节</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hint="eastAsia"/>
                </w:rPr>
                <m:t>结节</m:t>
              </m:r>
              <m:r>
                <w:rPr>
                  <w:rFonts w:ascii="Cambria Math" w:hAnsi="Cambria Math"/>
                </w:rPr>
                <m:t>)</m:t>
              </m:r>
            </m:e>
          </m:d>
        </m:oMath>
      </m:oMathPara>
    </w:p>
    <w:p w14:paraId="36B758E9" w14:textId="77777777" w:rsidR="0025575E" w:rsidRPr="0025575E" w:rsidRDefault="0025575E" w:rsidP="0025575E">
      <w:pPr>
        <w:tabs>
          <w:tab w:val="left" w:pos="3930"/>
        </w:tabs>
        <w:ind w:firstLine="480"/>
      </w:pPr>
      <w:r w:rsidRPr="0025575E">
        <w:rPr>
          <w:rFonts w:hint="eastAsia"/>
        </w:rPr>
        <w:t>形式类似的，在此构造一个</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Pr="0025575E">
        <w:rPr>
          <w:rFonts w:hint="eastAsia"/>
        </w:rPr>
        <w:t>：</w:t>
      </w:r>
    </w:p>
    <w:p w14:paraId="32DAA9C1" w14:textId="77777777" w:rsidR="0025575E" w:rsidRPr="0025575E" w:rsidRDefault="0025575E" w:rsidP="0025575E">
      <w:pPr>
        <w:tabs>
          <w:tab w:val="left" w:pos="3930"/>
        </w:tabs>
        <w:ind w:firstLine="480"/>
        <w:rPr>
          <w:i/>
        </w:rPr>
      </w:pPr>
      <m:oMathPara>
        <m:oMathParaPr>
          <m:jc m:val="center"/>
        </m:oMathParaPr>
        <m:oMath>
          <m:r>
            <w:rPr>
              <w:rFonts w:ascii="Cambria Math" w:hAnsi="Cambria Math"/>
            </w:rPr>
            <m:t>P’=Softmax(1-</m:t>
          </m:r>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seg</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hint="eastAsia"/>
                </w:rPr>
                <m:t>1</m:t>
              </m:r>
            </m:sub>
            <m:sup>
              <m:r>
                <w:rPr>
                  <w:rFonts w:ascii="Cambria Math" w:hAnsi="Cambria Math"/>
                </w:rPr>
                <m:t>seg</m:t>
              </m:r>
            </m:sup>
          </m:sSubSup>
          <m:r>
            <w:rPr>
              <w:rFonts w:ascii="Cambria Math" w:hAnsi="Cambria Math"/>
            </w:rPr>
            <m:t>)</m:t>
          </m:r>
        </m:oMath>
      </m:oMathPara>
    </w:p>
    <w:p w14:paraId="09AF130E" w14:textId="77777777" w:rsidR="0025575E" w:rsidRDefault="0025575E" w:rsidP="0025575E">
      <w:pPr>
        <w:tabs>
          <w:tab w:val="left" w:pos="3930"/>
        </w:tabs>
        <w:ind w:firstLine="480"/>
      </w:pPr>
      <w:r w:rsidRPr="0025575E">
        <w:rPr>
          <w:rFonts w:hint="eastAsia"/>
        </w:rPr>
        <w:t>满足</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P</m:t>
                </m:r>
              </m:e>
              <m:sup>
                <m:r>
                  <w:rPr>
                    <w:rFonts w:ascii="Cambria Math" w:hAnsi="Cambria Math"/>
                  </w:rPr>
                  <m:t>'</m:t>
                </m:r>
              </m:sup>
            </m:sSup>
          </m:e>
        </m:nary>
        <m:r>
          <w:rPr>
            <w:rFonts w:ascii="Cambria Math" w:hAnsi="Cambria Math"/>
          </w:rPr>
          <m:t>=1</m:t>
        </m:r>
      </m:oMath>
      <w:r>
        <w:rPr>
          <w:rFonts w:hint="eastAsia"/>
        </w:rPr>
        <w:t>，</w:t>
      </w:r>
      <w:r w:rsidRPr="0025575E">
        <w:rPr>
          <w:rFonts w:hint="eastAsia"/>
        </w:rPr>
        <w:t>该</w:t>
      </w:r>
      <m:oMath>
        <m:sSup>
          <m:sSupPr>
            <m:ctrlPr>
              <w:rPr>
                <w:rFonts w:ascii="Cambria Math" w:hAnsi="Cambria Math"/>
                <w:i/>
              </w:rPr>
            </m:ctrlPr>
          </m:sSupPr>
          <m:e>
            <m:r>
              <w:rPr>
                <w:rFonts w:ascii="Cambria Math" w:hAnsi="Cambria Math" w:hint="eastAsia"/>
              </w:rPr>
              <m:t>P</m:t>
            </m:r>
          </m:e>
          <m:sup>
            <m:r>
              <w:rPr>
                <w:rFonts w:ascii="Cambria Math" w:hAnsi="Cambria Math"/>
              </w:rPr>
              <m:t>'</m:t>
            </m:r>
          </m:sup>
        </m:sSup>
      </m:oMath>
      <w:r w:rsidRPr="0025575E">
        <w:rPr>
          <w:rFonts w:hint="eastAsia"/>
        </w:rPr>
        <w:t>即是结节类型</w:t>
      </w:r>
      <w:r>
        <w:rPr>
          <w:rFonts w:hint="eastAsia"/>
        </w:rPr>
        <w:t>二次分类</w:t>
      </w:r>
      <w:r w:rsidRPr="0025575E">
        <w:rPr>
          <w:rFonts w:hint="eastAsia"/>
        </w:rPr>
        <w:t>网络的输出</w:t>
      </w:r>
      <w:r>
        <w:rPr>
          <w:rFonts w:hint="eastAsia"/>
        </w:rPr>
        <w:t>；</w:t>
      </w:r>
    </w:p>
    <w:p w14:paraId="1C7AAD92" w14:textId="77777777" w:rsidR="00B02497" w:rsidRDefault="00955FF9" w:rsidP="00B02497">
      <w:pPr>
        <w:tabs>
          <w:tab w:val="left" w:pos="3930"/>
        </w:tabs>
        <w:ind w:firstLine="480"/>
      </w:pPr>
      <w:r>
        <w:rPr>
          <w:rFonts w:hint="eastAsia"/>
        </w:rPr>
        <w:t>将预处理后的乳腺超声图像数据集输入乳腺超声图像分析神经网络模型中进行迭代训练</w:t>
      </w:r>
      <w:r w:rsidR="00B02497">
        <w:rPr>
          <w:rFonts w:hint="eastAsia"/>
        </w:rPr>
        <w:t>，获取训练好的乳腺超声图像分析神经网络模型；</w:t>
      </w:r>
    </w:p>
    <w:p w14:paraId="29617755" w14:textId="77777777" w:rsidR="004E6795" w:rsidRPr="004E6795" w:rsidRDefault="0025575E" w:rsidP="004E6795">
      <w:pPr>
        <w:tabs>
          <w:tab w:val="left" w:pos="3930"/>
        </w:tabs>
        <w:ind w:firstLine="480"/>
      </w:pPr>
      <w:r>
        <w:t>在训练</w:t>
      </w:r>
      <w:r w:rsidR="004E6795" w:rsidRPr="004E6795">
        <w:rPr>
          <w:rFonts w:hint="eastAsia"/>
        </w:rPr>
        <w:t>结节图像分割网络</w:t>
      </w:r>
      <w:r>
        <w:t>时</w:t>
      </w:r>
      <w:r>
        <w:rPr>
          <w:rFonts w:hint="eastAsia"/>
        </w:rPr>
        <w:t>，</w:t>
      </w:r>
      <w:r w:rsidR="004E6795" w:rsidRPr="004E6795">
        <w:rPr>
          <w:rFonts w:hint="eastAsia"/>
        </w:rPr>
        <w:t>采用</w:t>
      </w:r>
      <w:r w:rsidR="004E6795" w:rsidRPr="004E6795">
        <w:rPr>
          <w:rFonts w:hint="eastAsia"/>
        </w:rPr>
        <w:t>T</w:t>
      </w:r>
      <w:r w:rsidR="004E6795" w:rsidRPr="004E6795">
        <w:t>versky</w:t>
      </w:r>
      <w:r w:rsidR="004E6795" w:rsidRPr="004E6795">
        <w:rPr>
          <w:rFonts w:hint="eastAsia"/>
        </w:rPr>
        <w:t>损失函数，进行模型训练，促进模型在数量不平衡的学习样本中获得更高的泛化和更好的性能，</w:t>
      </w:r>
      <w:r w:rsidR="004E6795" w:rsidRPr="004E6795">
        <w:rPr>
          <w:rFonts w:hint="eastAsia"/>
        </w:rPr>
        <w:t>T</w:t>
      </w:r>
      <w:r w:rsidR="004E6795" w:rsidRPr="004E6795">
        <w:t>versky</w:t>
      </w:r>
      <w:r w:rsidR="004E6795" w:rsidRPr="004E6795">
        <w:rPr>
          <w:rFonts w:hint="eastAsia"/>
        </w:rPr>
        <w:t>损失函数如下：</w:t>
      </w:r>
    </w:p>
    <w:p w14:paraId="1B2BC1B0" w14:textId="77777777" w:rsidR="004E6795" w:rsidRPr="004E6795" w:rsidRDefault="00000000" w:rsidP="004E6795">
      <w:pPr>
        <w:tabs>
          <w:tab w:val="left" w:pos="3930"/>
        </w:tabs>
        <w:ind w:firstLine="480"/>
      </w:pPr>
      <m:oMathPara>
        <m:oMathParaPr>
          <m:jc m:val="center"/>
        </m:oMathParaP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r>
                <w:rPr>
                  <w:rFonts w:ascii="Cambria Math" w:hAnsi="Cambria Math"/>
                </w:rPr>
                <m:t>+α</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0i</m:t>
                      </m:r>
                    </m:sub>
                  </m:sSub>
                  <m:sSub>
                    <m:sSubPr>
                      <m:ctrlPr>
                        <w:rPr>
                          <w:rFonts w:ascii="Cambria Math" w:hAnsi="Cambria Math"/>
                          <w:i/>
                        </w:rPr>
                      </m:ctrlPr>
                    </m:sSubPr>
                    <m:e>
                      <m:r>
                        <w:rPr>
                          <w:rFonts w:ascii="Cambria Math" w:hAnsi="Cambria Math"/>
                        </w:rPr>
                        <m:t>g</m:t>
                      </m:r>
                    </m:e>
                    <m:sub>
                      <m:r>
                        <w:rPr>
                          <w:rFonts w:ascii="Cambria Math" w:hAnsi="Cambria Math"/>
                        </w:rPr>
                        <m:t>1i</m:t>
                      </m:r>
                    </m:sub>
                  </m:sSub>
                </m:e>
              </m:nary>
              <m:r>
                <w:rPr>
                  <w:rFonts w:ascii="Cambria Math" w:hAnsi="Cambria Math"/>
                </w:rPr>
                <m:t>+β</m:t>
              </m:r>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p</m:t>
                      </m:r>
                    </m:e>
                    <m:sub>
                      <m:r>
                        <w:rPr>
                          <w:rFonts w:ascii="Cambria Math" w:hAnsi="Cambria Math"/>
                        </w:rPr>
                        <m:t>1i</m:t>
                      </m:r>
                    </m:sub>
                  </m:sSub>
                  <m:sSub>
                    <m:sSubPr>
                      <m:ctrlPr>
                        <w:rPr>
                          <w:rFonts w:ascii="Cambria Math" w:hAnsi="Cambria Math"/>
                          <w:i/>
                        </w:rPr>
                      </m:ctrlPr>
                    </m:sSubPr>
                    <m:e>
                      <m:r>
                        <w:rPr>
                          <w:rFonts w:ascii="Cambria Math" w:hAnsi="Cambria Math"/>
                        </w:rPr>
                        <m:t>g</m:t>
                      </m:r>
                    </m:e>
                    <m:sub>
                      <m:r>
                        <w:rPr>
                          <w:rFonts w:ascii="Cambria Math" w:hAnsi="Cambria Math"/>
                        </w:rPr>
                        <m:t>0i</m:t>
                      </m:r>
                    </m:sub>
                  </m:sSub>
                </m:e>
              </m:nary>
            </m:den>
          </m:f>
        </m:oMath>
      </m:oMathPara>
    </w:p>
    <w:p w14:paraId="78B22D30" w14:textId="77777777" w:rsidR="004E6795" w:rsidRDefault="004E6795" w:rsidP="004E6795">
      <w:pPr>
        <w:tabs>
          <w:tab w:val="left" w:pos="3930"/>
        </w:tabs>
        <w:ind w:firstLine="480"/>
      </w:pPr>
      <w:r w:rsidRPr="004E6795">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0i</m:t>
            </m:r>
          </m:sub>
        </m:sSub>
      </m:oMath>
      <w:r w:rsidRPr="004E6795">
        <w:rPr>
          <w:rFonts w:hint="eastAsia"/>
        </w:rPr>
        <w:t>代表真实结节图像的第</w:t>
      </w:r>
      <m:oMath>
        <m:r>
          <w:rPr>
            <w:rFonts w:ascii="Cambria Math" w:hAnsi="Cambria Math" w:hint="eastAsia"/>
          </w:rPr>
          <m:t>i</m:t>
        </m:r>
      </m:oMath>
      <w:proofErr w:type="gramStart"/>
      <w:r w:rsidRPr="004E6795">
        <w:rPr>
          <w:rFonts w:hint="eastAsia"/>
        </w:rPr>
        <w:t>个</w:t>
      </w:r>
      <w:proofErr w:type="gramEnd"/>
      <w:r w:rsidRPr="004E6795">
        <w:rPr>
          <w:rFonts w:hint="eastAsia"/>
        </w:rPr>
        <w:t>像素是肿瘤则为</w:t>
      </w:r>
      <w:r w:rsidRPr="004E6795">
        <w:rPr>
          <w:rFonts w:hint="eastAsia"/>
        </w:rPr>
        <w:t>1</w:t>
      </w:r>
      <w:r w:rsidRPr="004E6795">
        <w:rPr>
          <w:rFonts w:hint="eastAsia"/>
        </w:rPr>
        <w:t>，否则为</w:t>
      </w:r>
      <w:r w:rsidRPr="004E6795">
        <w:rPr>
          <w:rFonts w:hint="eastAsia"/>
        </w:rPr>
        <w:t>0</w:t>
      </w:r>
      <w:r w:rsidRPr="004E6795">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1i</m:t>
            </m:r>
          </m:sub>
        </m:sSub>
      </m:oMath>
      <w:r w:rsidRPr="004E6795">
        <w:rPr>
          <w:rFonts w:hint="eastAsia"/>
        </w:rPr>
        <w:t>代表</w:t>
      </w:r>
      <w:r w:rsidRPr="004E6795">
        <w:rPr>
          <w:rFonts w:hint="eastAsia"/>
        </w:rPr>
        <w:lastRenderedPageBreak/>
        <w:t>真实结节图像的第</w:t>
      </w:r>
      <m:oMath>
        <m:r>
          <w:rPr>
            <w:rFonts w:ascii="Cambria Math" w:hAnsi="Cambria Math" w:hint="eastAsia"/>
          </w:rPr>
          <m:t>i</m:t>
        </m:r>
      </m:oMath>
      <w:proofErr w:type="gramStart"/>
      <w:r w:rsidRPr="004E6795">
        <w:rPr>
          <w:rFonts w:hint="eastAsia"/>
        </w:rPr>
        <w:t>个</w:t>
      </w:r>
      <w:proofErr w:type="gramEnd"/>
      <w:r w:rsidRPr="004E6795">
        <w:rPr>
          <w:rFonts w:hint="eastAsia"/>
        </w:rPr>
        <w:t>像素是肿瘤则为</w:t>
      </w:r>
      <w:r w:rsidRPr="004E6795">
        <w:t>0</w:t>
      </w:r>
      <w:r w:rsidRPr="004E6795">
        <w:rPr>
          <w:rFonts w:hint="eastAsia"/>
        </w:rPr>
        <w:t>，否则为</w:t>
      </w:r>
      <w:r w:rsidRPr="004E6795">
        <w:t>1</w:t>
      </w:r>
      <w:r w:rsidRPr="004E679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0i</m:t>
            </m:r>
          </m:sub>
        </m:sSub>
      </m:oMath>
      <w:r w:rsidRPr="004E6795">
        <w:rPr>
          <w:rFonts w:hint="eastAsia"/>
        </w:rPr>
        <w:t>代表第</w:t>
      </w:r>
      <m:oMath>
        <m:r>
          <w:rPr>
            <w:rFonts w:ascii="Cambria Math" w:hAnsi="Cambria Math" w:hint="eastAsia"/>
          </w:rPr>
          <m:t>i</m:t>
        </m:r>
      </m:oMath>
      <w:proofErr w:type="gramStart"/>
      <w:r w:rsidRPr="004E6795">
        <w:rPr>
          <w:rFonts w:hint="eastAsia"/>
        </w:rPr>
        <w:t>个</w:t>
      </w:r>
      <w:proofErr w:type="gramEnd"/>
      <w:r w:rsidRPr="004E6795">
        <w:rPr>
          <w:rFonts w:hint="eastAsia"/>
        </w:rPr>
        <w:t>像素是预测为肿瘤的概率，</w:t>
      </w:r>
      <m:oMath>
        <m:sSub>
          <m:sSubPr>
            <m:ctrlPr>
              <w:rPr>
                <w:rFonts w:ascii="Cambria Math" w:hAnsi="Cambria Math"/>
                <w:i/>
              </w:rPr>
            </m:ctrlPr>
          </m:sSubPr>
          <m:e>
            <m:r>
              <w:rPr>
                <w:rFonts w:ascii="Cambria Math" w:hAnsi="Cambria Math"/>
              </w:rPr>
              <m:t>p</m:t>
            </m:r>
          </m:e>
          <m:sub>
            <m:r>
              <w:rPr>
                <w:rFonts w:ascii="Cambria Math" w:hAnsi="Cambria Math"/>
              </w:rPr>
              <m:t>1i</m:t>
            </m:r>
          </m:sub>
        </m:sSub>
      </m:oMath>
      <w:r w:rsidRPr="004E6795">
        <w:rPr>
          <w:rFonts w:hint="eastAsia"/>
        </w:rPr>
        <w:t>则反之</w:t>
      </w:r>
      <w:r>
        <w:rPr>
          <w:rFonts w:hint="eastAsia"/>
        </w:rPr>
        <w:t>；</w:t>
      </w:r>
      <w:r w:rsidRPr="004E6795">
        <w:rPr>
          <w:rFonts w:hint="eastAsia"/>
        </w:rPr>
        <w:t>超参数</w:t>
      </w:r>
      <m:oMath>
        <m:r>
          <w:rPr>
            <w:rFonts w:ascii="Cambria Math" w:hAnsi="Cambria Math"/>
          </w:rPr>
          <m:t>α</m:t>
        </m:r>
      </m:oMath>
      <w:r w:rsidRPr="004E6795">
        <w:rPr>
          <w:rFonts w:hint="eastAsia"/>
        </w:rPr>
        <w:t>、</w:t>
      </w:r>
      <m:oMath>
        <m:r>
          <w:rPr>
            <w:rFonts w:ascii="Cambria Math" w:hAnsi="Cambria Math"/>
          </w:rPr>
          <m:t>β</m:t>
        </m:r>
      </m:oMath>
      <w:r w:rsidRPr="004E6795">
        <w:rPr>
          <w:rFonts w:hint="eastAsia"/>
        </w:rPr>
        <w:t>取为</w:t>
      </w:r>
      <w:r w:rsidRPr="004E6795">
        <w:rPr>
          <w:rFonts w:hint="eastAsia"/>
        </w:rPr>
        <w:t>0</w:t>
      </w:r>
      <w:r w:rsidRPr="004E6795">
        <w:t>.5</w:t>
      </w:r>
      <w:r>
        <w:rPr>
          <w:rFonts w:hint="eastAsia"/>
        </w:rPr>
        <w:t>；</w:t>
      </w:r>
    </w:p>
    <w:p w14:paraId="667C89BD" w14:textId="77777777" w:rsidR="0025575E" w:rsidRDefault="004E6795" w:rsidP="004E6795">
      <w:pPr>
        <w:tabs>
          <w:tab w:val="left" w:pos="3930"/>
        </w:tabs>
        <w:ind w:firstLine="480"/>
      </w:pPr>
      <w:r w:rsidRPr="004E6795">
        <w:rPr>
          <w:rFonts w:hint="eastAsia"/>
        </w:rPr>
        <w:t>初始化结节图像分割网络</w:t>
      </w:r>
      <w:r w:rsidR="00635F0C">
        <w:rPr>
          <w:rFonts w:hint="eastAsia"/>
        </w:rPr>
        <w:t>的</w:t>
      </w:r>
      <w:r w:rsidRPr="004E6795">
        <w:rPr>
          <w:rFonts w:hint="eastAsia"/>
        </w:rPr>
        <w:t>模型参数，在</w:t>
      </w:r>
      <w:r w:rsidRPr="004E6795">
        <w:rPr>
          <w:rFonts w:hint="eastAsia"/>
        </w:rPr>
        <w:t>pytorch</w:t>
      </w:r>
      <w:r w:rsidRPr="004E6795">
        <w:t>2.0</w:t>
      </w:r>
      <w:r w:rsidRPr="004E6795">
        <w:rPr>
          <w:rFonts w:hint="eastAsia"/>
        </w:rPr>
        <w:t>神经网络框架进行训练</w:t>
      </w:r>
      <w:r w:rsidR="00635F0C">
        <w:rPr>
          <w:rFonts w:hint="eastAsia"/>
        </w:rPr>
        <w:t>；</w:t>
      </w:r>
      <w:r w:rsidRPr="004E6795">
        <w:rPr>
          <w:rFonts w:hint="eastAsia"/>
        </w:rPr>
        <w:t>在模型训练过程，若损失函数不下降则将学习率乘以</w:t>
      </w:r>
      <w:r w:rsidRPr="004E6795">
        <w:rPr>
          <w:rFonts w:hint="eastAsia"/>
        </w:rPr>
        <w:t>0.1</w:t>
      </w:r>
      <w:r w:rsidRPr="004E6795">
        <w:rPr>
          <w:rFonts w:hint="eastAsia"/>
        </w:rPr>
        <w:t>继续训练，</w:t>
      </w:r>
      <w:proofErr w:type="gramStart"/>
      <w:r w:rsidRPr="004E6795">
        <w:rPr>
          <w:rFonts w:hint="eastAsia"/>
        </w:rPr>
        <w:t>直至学习</w:t>
      </w:r>
      <w:proofErr w:type="gramEnd"/>
      <w:r w:rsidRPr="004E6795">
        <w:rPr>
          <w:rFonts w:hint="eastAsia"/>
        </w:rPr>
        <w:t>率小于等于</w:t>
      </w:r>
      <w:r w:rsidRPr="004E6795">
        <w:rPr>
          <w:rFonts w:hint="eastAsia"/>
        </w:rPr>
        <w:t>2e</w:t>
      </w:r>
      <w:r w:rsidRPr="004E6795">
        <w:t>-8</w:t>
      </w:r>
      <w:r w:rsidRPr="004E6795">
        <w:rPr>
          <w:rFonts w:hint="eastAsia"/>
        </w:rPr>
        <w:t>，停止模型训练</w:t>
      </w:r>
      <w:r w:rsidR="00635F0C">
        <w:rPr>
          <w:rFonts w:hint="eastAsia"/>
        </w:rPr>
        <w:t>，</w:t>
      </w:r>
      <w:r w:rsidRPr="004E6795">
        <w:rPr>
          <w:rFonts w:hint="eastAsia"/>
        </w:rPr>
        <w:t>完成结节图像分割网络模型的训练</w:t>
      </w:r>
      <w:r w:rsidR="00635F0C">
        <w:rPr>
          <w:rFonts w:hint="eastAsia"/>
        </w:rPr>
        <w:t>；</w:t>
      </w:r>
    </w:p>
    <w:p w14:paraId="52BD08E0" w14:textId="77777777" w:rsidR="000D2467" w:rsidRDefault="000D2467" w:rsidP="000D2467">
      <w:pPr>
        <w:tabs>
          <w:tab w:val="left" w:pos="3930"/>
        </w:tabs>
        <w:ind w:firstLine="480"/>
      </w:pPr>
      <w:r>
        <w:t>在训练</w:t>
      </w:r>
      <w:r w:rsidRPr="004E6795">
        <w:rPr>
          <w:rFonts w:hint="eastAsia"/>
        </w:rPr>
        <w:t>结节</w:t>
      </w:r>
      <w:r>
        <w:t>类型初步分类</w:t>
      </w:r>
      <w:r w:rsidRPr="004E6795">
        <w:rPr>
          <w:rFonts w:hint="eastAsia"/>
        </w:rPr>
        <w:t>网络</w:t>
      </w:r>
      <w:r>
        <w:t>时</w:t>
      </w:r>
      <w:r>
        <w:rPr>
          <w:rFonts w:hint="eastAsia"/>
        </w:rPr>
        <w:t>，利用</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进行训练，</w:t>
      </w:r>
      <w:r w:rsidRPr="006B41C2">
        <w:rPr>
          <w:rFonts w:hint="eastAsia"/>
        </w:rPr>
        <w:t>交叉</w:t>
      </w:r>
      <w:proofErr w:type="gramStart"/>
      <w:r w:rsidRPr="006B41C2">
        <w:rPr>
          <w:rFonts w:hint="eastAsia"/>
        </w:rPr>
        <w:t>熵</w:t>
      </w:r>
      <w:proofErr w:type="gramEnd"/>
      <w:r w:rsidRPr="006B41C2">
        <w:rPr>
          <w:rFonts w:hint="eastAsia"/>
        </w:rPr>
        <w:t>损失函数</w:t>
      </w:r>
      <w:r>
        <w:rPr>
          <w:rFonts w:hint="eastAsia"/>
        </w:rPr>
        <w:t>具体为：</w:t>
      </w:r>
    </w:p>
    <w:p w14:paraId="390A64D3" w14:textId="77777777" w:rsidR="000D2467" w:rsidRDefault="000D2467" w:rsidP="000D2467">
      <w:pPr>
        <w:tabs>
          <w:tab w:val="left" w:pos="3930"/>
        </w:tabs>
        <w:ind w:firstLine="480"/>
      </w:pPr>
      <m:oMathPara>
        <m:oMath>
          <m:r>
            <w:rPr>
              <w:rFonts w:ascii="Cambria Math" w:hAnsi="Cambria Math" w:hint="eastAsia"/>
            </w:rPr>
            <m:t>L</m:t>
          </m:r>
          <m:d>
            <m:dPr>
              <m:ctrlPr>
                <w:rPr>
                  <w:rFonts w:ascii="Cambria Math" w:hAnsi="Cambria Math"/>
                  <w:i/>
                </w:rPr>
              </m:ctrlPr>
            </m:dPr>
            <m:e>
              <m:r>
                <w:rPr>
                  <w:rFonts w:ascii="Cambria Math" w:hAnsi="Cambria Math"/>
                </w:rPr>
                <m:t>x,class</m:t>
              </m:r>
            </m:e>
          </m:d>
          <m:r>
            <w:rPr>
              <w:rFonts w:ascii="Cambria Math" w:hAnsi="Cambria Math"/>
            </w:rPr>
            <m:t>=-x</m:t>
          </m:r>
          <m:d>
            <m:dPr>
              <m:begChr m:val="["/>
              <m:endChr m:val="]"/>
              <m:ctrlPr>
                <w:rPr>
                  <w:rFonts w:ascii="Cambria Math" w:hAnsi="Cambria Math"/>
                  <w:i/>
                </w:rPr>
              </m:ctrlPr>
            </m:dPr>
            <m:e>
              <m:r>
                <w:rPr>
                  <w:rFonts w:ascii="Cambria Math" w:hAnsi="Cambria Math"/>
                </w:rPr>
                <m:t>class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m:t>
                      </m:r>
                    </m:sub>
                    <m:sup>
                      <m:r>
                        <w:rPr>
                          <w:rFonts w:ascii="Cambria Math" w:hAnsi="Cambria Math"/>
                        </w:rPr>
                        <m:t xml:space="preserve"> </m:t>
                      </m:r>
                    </m:sup>
                    <m:e>
                      <m:sSup>
                        <m:sSupPr>
                          <m:ctrlPr>
                            <w:rPr>
                              <w:rFonts w:ascii="Cambria Math" w:hAnsi="Cambria Math"/>
                              <w:i/>
                            </w:rPr>
                          </m:ctrlPr>
                        </m:sSupPr>
                        <m:e>
                          <m:r>
                            <w:rPr>
                              <w:rFonts w:ascii="Cambria Math" w:hAnsi="Cambria Math"/>
                            </w:rPr>
                            <m:t>e</m:t>
                          </m:r>
                        </m:e>
                        <m:sup>
                          <m:r>
                            <w:rPr>
                              <w:rFonts w:ascii="Cambria Math" w:hAnsi="Cambria Math"/>
                            </w:rPr>
                            <m:t>x[i]</m:t>
                          </m:r>
                        </m:sup>
                      </m:sSup>
                    </m:e>
                  </m:nary>
                </m:e>
              </m:d>
            </m:e>
          </m:func>
        </m:oMath>
      </m:oMathPara>
    </w:p>
    <w:p w14:paraId="5ECAB842" w14:textId="77777777" w:rsidR="00CF69C6" w:rsidRDefault="000D2467" w:rsidP="000D2467">
      <w:pPr>
        <w:tabs>
          <w:tab w:val="left" w:pos="3930"/>
        </w:tabs>
        <w:ind w:firstLine="480"/>
      </w:pPr>
      <w:r w:rsidRPr="0012276C">
        <w:rPr>
          <w:rFonts w:cs="仿宋" w:hint="eastAsia"/>
          <w:color w:val="000000" w:themeColor="text1"/>
        </w:rPr>
        <w:t>其中</w:t>
      </w:r>
      <w:r>
        <w:rPr>
          <w:rFonts w:cs="仿宋" w:hint="eastAsia"/>
          <w:color w:val="000000" w:themeColor="text1"/>
        </w:rPr>
        <w:t>，</w:t>
      </w:r>
      <m:oMath>
        <m:r>
          <w:rPr>
            <w:rFonts w:ascii="Cambria Math" w:hAnsi="Cambria Math" w:cs="仿宋"/>
            <w:color w:val="FF0000"/>
          </w:rPr>
          <m:t>x</m:t>
        </m:r>
      </m:oMath>
      <w:r w:rsidRPr="00A94970">
        <w:rPr>
          <w:rFonts w:cs="仿宋" w:hint="eastAsia"/>
          <w:color w:val="FF0000"/>
        </w:rPr>
        <w:t>是真实类别向量，</w:t>
      </w:r>
      <m:oMath>
        <m:r>
          <w:rPr>
            <w:rFonts w:ascii="Cambria Math" w:hAnsi="Cambria Math" w:cs="仿宋" w:hint="eastAsia"/>
            <w:color w:val="FF0000"/>
          </w:rPr>
          <m:t>class</m:t>
        </m:r>
      </m:oMath>
      <w:r w:rsidRPr="00A94970">
        <w:rPr>
          <w:rFonts w:cs="仿宋" w:hint="eastAsia"/>
          <w:color w:val="FF0000"/>
        </w:rPr>
        <w:t>是</w:t>
      </w:r>
      <w:r w:rsidRPr="00A94970">
        <w:rPr>
          <w:rFonts w:hint="eastAsia"/>
          <w:color w:val="FF0000"/>
        </w:rPr>
        <w:t>结节类型初步分类网络的分类器输出</w:t>
      </w:r>
      <w:r>
        <w:rPr>
          <w:rFonts w:hint="eastAsia"/>
        </w:rPr>
        <w:t>，为类别预测值；</w:t>
      </w:r>
    </w:p>
    <w:p w14:paraId="220BB25E" w14:textId="77777777" w:rsidR="00B02497" w:rsidRDefault="00B02497" w:rsidP="00B02497">
      <w:pPr>
        <w:tabs>
          <w:tab w:val="left" w:pos="3930"/>
        </w:tabs>
        <w:ind w:firstLine="480"/>
      </w:pPr>
      <w:r>
        <w:rPr>
          <w:rFonts w:hint="eastAsia"/>
        </w:rPr>
        <w:t>最后获取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35C67353" w14:textId="77777777" w:rsidR="000D2467" w:rsidRDefault="00574A52" w:rsidP="00B02497">
      <w:pPr>
        <w:tabs>
          <w:tab w:val="left" w:pos="3930"/>
        </w:tabs>
        <w:ind w:firstLine="480"/>
      </w:pPr>
      <w:r w:rsidRPr="00C03BF1">
        <w:t>如图</w:t>
      </w:r>
      <w:r w:rsidRPr="00C03BF1">
        <w:rPr>
          <w:rFonts w:hint="eastAsia"/>
        </w:rPr>
        <w:t>7</w:t>
      </w:r>
      <w:r w:rsidRPr="00C03BF1">
        <w:rPr>
          <w:rFonts w:hint="eastAsia"/>
        </w:rPr>
        <w:t>所示，为乳腺超声图像分析结果，</w:t>
      </w:r>
      <w:r w:rsidR="00C84B42">
        <w:rPr>
          <w:rFonts w:hint="eastAsia"/>
        </w:rPr>
        <w:t>可以看出，</w:t>
      </w:r>
      <w:r w:rsidRPr="00574A52">
        <w:rPr>
          <w:rFonts w:hint="eastAsia"/>
        </w:rPr>
        <w:t>在</w:t>
      </w:r>
      <w:r w:rsidR="00C84B42">
        <w:rPr>
          <w:rFonts w:hint="eastAsia"/>
        </w:rPr>
        <w:t>初步</w:t>
      </w:r>
      <w:r w:rsidRPr="00574A52">
        <w:rPr>
          <w:rFonts w:hint="eastAsia"/>
        </w:rPr>
        <w:t>分类网络分类错误（显示良性结节）的情况下，结节类型</w:t>
      </w:r>
      <w:r w:rsidR="00C84B42">
        <w:rPr>
          <w:rFonts w:hint="eastAsia"/>
        </w:rPr>
        <w:t>二次分类</w:t>
      </w:r>
      <w:r w:rsidRPr="00574A52">
        <w:rPr>
          <w:rFonts w:hint="eastAsia"/>
        </w:rPr>
        <w:t>网络额外参考了结节图像（显示无结节），进行了正确的结节分类预测（无结节）</w:t>
      </w:r>
      <w:r w:rsidR="00C84B42">
        <w:rPr>
          <w:rFonts w:hint="eastAsia"/>
        </w:rPr>
        <w:t>；</w:t>
      </w:r>
      <w:r w:rsidRPr="00574A52">
        <w:rPr>
          <w:rFonts w:hint="eastAsia"/>
        </w:rPr>
        <w:t>本方法实现了对乳腺超声图像的结节类型准确预测和结节图像预测，为医疗人员诊断乳腺癌提供了便利</w:t>
      </w:r>
      <w:r w:rsidR="00C84B42">
        <w:rPr>
          <w:rFonts w:hint="eastAsia"/>
        </w:rPr>
        <w:t>；</w:t>
      </w:r>
    </w:p>
    <w:p w14:paraId="19431351" w14:textId="77777777" w:rsidR="00B02497" w:rsidRDefault="00B02497" w:rsidP="00B02497">
      <w:pPr>
        <w:ind w:firstLine="480"/>
        <w:jc w:val="left"/>
      </w:pPr>
      <w:r>
        <w:rPr>
          <w:rFonts w:hint="eastAsia"/>
        </w:rPr>
        <w:t>本方法通过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p>
    <w:p w14:paraId="3D48CDF0" w14:textId="77777777" w:rsidR="0084570C" w:rsidRPr="00B02497" w:rsidRDefault="00464F35" w:rsidP="00464F35">
      <w:pPr>
        <w:ind w:firstLineChars="0" w:firstLine="0"/>
        <w:jc w:val="left"/>
      </w:pPr>
      <w:r>
        <w:t>实施例</w:t>
      </w:r>
      <w:r>
        <w:rPr>
          <w:rFonts w:hint="eastAsia"/>
        </w:rPr>
        <w:t>3</w:t>
      </w:r>
    </w:p>
    <w:p w14:paraId="2D113CEA" w14:textId="77777777" w:rsidR="00271EA4" w:rsidRDefault="00464F35" w:rsidP="00271EA4">
      <w:pPr>
        <w:tabs>
          <w:tab w:val="left" w:pos="3930"/>
        </w:tabs>
        <w:ind w:firstLine="480"/>
      </w:pPr>
      <w:r>
        <w:t>如图</w:t>
      </w:r>
      <w:r>
        <w:rPr>
          <w:rFonts w:hint="eastAsia"/>
        </w:rPr>
        <w:t>8</w:t>
      </w:r>
      <w:r>
        <w:rPr>
          <w:rFonts w:hint="eastAsia"/>
        </w:rPr>
        <w:t>所示，</w:t>
      </w:r>
      <w:r>
        <w:t>本实施</w:t>
      </w:r>
      <w:proofErr w:type="gramStart"/>
      <w:r>
        <w:t>例提供</w:t>
      </w:r>
      <w:proofErr w:type="gramEnd"/>
      <w:r w:rsidR="00271EA4">
        <w:t>一种</w:t>
      </w:r>
      <w:r w:rsidR="00271EA4" w:rsidRPr="006251EB">
        <w:rPr>
          <w:rFonts w:hint="eastAsia"/>
        </w:rPr>
        <w:t>基于深度卷积神经网络的乳腺癌超声图像分析</w:t>
      </w:r>
      <w:r w:rsidR="00271EA4">
        <w:rPr>
          <w:rFonts w:hint="eastAsia"/>
        </w:rPr>
        <w:t>系统，应用上</w:t>
      </w:r>
      <w:r w:rsidR="00271EA4">
        <w:t>述的一种</w:t>
      </w:r>
      <w:r w:rsidR="00271EA4" w:rsidRPr="006251EB">
        <w:rPr>
          <w:rFonts w:hint="eastAsia"/>
        </w:rPr>
        <w:t>基于深度卷积神经网络的乳腺癌超声图像分析</w:t>
      </w:r>
      <w:r w:rsidR="00271EA4">
        <w:rPr>
          <w:rFonts w:hint="eastAsia"/>
        </w:rPr>
        <w:t>方法，包括：</w:t>
      </w:r>
    </w:p>
    <w:p w14:paraId="095AB6DA" w14:textId="77777777" w:rsidR="00271EA4" w:rsidRDefault="00271EA4" w:rsidP="00271EA4">
      <w:pPr>
        <w:tabs>
          <w:tab w:val="left" w:pos="3930"/>
        </w:tabs>
        <w:ind w:firstLine="480"/>
      </w:pPr>
      <w:r>
        <w:rPr>
          <w:rFonts w:hint="eastAsia"/>
        </w:rPr>
        <w:t>数据预处理单元</w:t>
      </w:r>
      <w:r>
        <w:rPr>
          <w:rFonts w:hint="eastAsia"/>
        </w:rPr>
        <w:t>3</w:t>
      </w:r>
      <w:r>
        <w:t>01</w:t>
      </w:r>
      <w:r>
        <w:rPr>
          <w:rFonts w:hint="eastAsia"/>
        </w:rPr>
        <w:t>：用于获取乳腺超声图像数据集并进行预处理；</w:t>
      </w:r>
    </w:p>
    <w:p w14:paraId="78257480" w14:textId="77777777" w:rsidR="00271EA4" w:rsidRDefault="00271EA4" w:rsidP="00271EA4">
      <w:pPr>
        <w:tabs>
          <w:tab w:val="left" w:pos="3930"/>
        </w:tabs>
        <w:ind w:firstLine="480"/>
      </w:pPr>
      <w:r>
        <w:rPr>
          <w:rFonts w:hint="eastAsia"/>
        </w:rPr>
        <w:t>模型构建单元</w:t>
      </w:r>
      <w:r>
        <w:rPr>
          <w:rFonts w:hint="eastAsia"/>
        </w:rPr>
        <w:t>3</w:t>
      </w:r>
      <w:r>
        <w:t>02</w:t>
      </w:r>
      <w:r>
        <w:rPr>
          <w:rFonts w:hint="eastAsia"/>
        </w:rPr>
        <w:t>：用于建立乳腺超声图像分析神经网络模型；</w:t>
      </w:r>
    </w:p>
    <w:p w14:paraId="4FF35241" w14:textId="77777777" w:rsidR="00271EA4" w:rsidRDefault="00271EA4" w:rsidP="00271EA4">
      <w:pPr>
        <w:tabs>
          <w:tab w:val="left" w:pos="3930"/>
        </w:tabs>
        <w:ind w:firstLine="480"/>
      </w:pPr>
      <w:r>
        <w:t>所述</w:t>
      </w:r>
      <w:r>
        <w:rPr>
          <w:rFonts w:hint="eastAsia"/>
        </w:rPr>
        <w:t>乳腺超声图像分析神经网络模型包括并列设置的</w:t>
      </w:r>
      <w:r w:rsidRPr="005851BA">
        <w:rPr>
          <w:rFonts w:hint="eastAsia"/>
        </w:rPr>
        <w:t>结节图像</w:t>
      </w:r>
      <w:r>
        <w:rPr>
          <w:rFonts w:hint="eastAsia"/>
        </w:rPr>
        <w:t>分割网络和结节类型初步分类网络，以及结节类型二次分类网络；</w:t>
      </w:r>
    </w:p>
    <w:p w14:paraId="44A755EA" w14:textId="77777777" w:rsidR="00271EA4" w:rsidRDefault="00271EA4" w:rsidP="00271EA4">
      <w:pPr>
        <w:tabs>
          <w:tab w:val="left" w:pos="3930"/>
        </w:tabs>
        <w:ind w:firstLine="480"/>
      </w:pPr>
      <w:r>
        <w:lastRenderedPageBreak/>
        <w:t>所述</w:t>
      </w:r>
      <w:r w:rsidRPr="005851BA">
        <w:rPr>
          <w:rFonts w:hint="eastAsia"/>
        </w:rPr>
        <w:t>结节图像</w:t>
      </w:r>
      <w:r>
        <w:rPr>
          <w:rFonts w:hint="eastAsia"/>
        </w:rPr>
        <w:t>分割网络和结节类型初步分类网络的输出均与结节类型二次分类网络的输入连接；</w:t>
      </w:r>
    </w:p>
    <w:p w14:paraId="6297C4BA" w14:textId="77777777" w:rsidR="00271EA4" w:rsidRPr="00A86E7C" w:rsidRDefault="00271EA4" w:rsidP="00271EA4">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736301C9" w14:textId="77777777" w:rsidR="00271EA4" w:rsidRDefault="00271EA4" w:rsidP="00271EA4">
      <w:pPr>
        <w:tabs>
          <w:tab w:val="left" w:pos="3930"/>
        </w:tabs>
        <w:ind w:firstLine="480"/>
      </w:pPr>
      <w:r>
        <w:rPr>
          <w:rFonts w:hint="eastAsia"/>
        </w:rPr>
        <w:t>模型训练单元</w:t>
      </w:r>
      <w:r>
        <w:rPr>
          <w:rFonts w:hint="eastAsia"/>
        </w:rPr>
        <w:t>3</w:t>
      </w:r>
      <w:r>
        <w:t>03</w:t>
      </w:r>
      <w:r>
        <w:rPr>
          <w:rFonts w:hint="eastAsia"/>
        </w:rPr>
        <w:t>：用于</w:t>
      </w:r>
      <w:r w:rsidR="00955FF9">
        <w:rPr>
          <w:rFonts w:hint="eastAsia"/>
        </w:rPr>
        <w:t>将预处理后的乳腺超声图像数据集输入乳腺超声图像分析神经网络模型中进行迭代训练</w:t>
      </w:r>
      <w:r>
        <w:rPr>
          <w:rFonts w:hint="eastAsia"/>
        </w:rPr>
        <w:t>，获取训练好的乳腺超声图像分析神经网络模型；</w:t>
      </w:r>
    </w:p>
    <w:p w14:paraId="384883A4" w14:textId="77777777" w:rsidR="00B02497" w:rsidRDefault="00271EA4" w:rsidP="00271EA4">
      <w:pPr>
        <w:ind w:firstLine="480"/>
        <w:jc w:val="left"/>
      </w:pPr>
      <w:r>
        <w:rPr>
          <w:rFonts w:hint="eastAsia"/>
        </w:rPr>
        <w:t>乳腺图像分析单元</w:t>
      </w:r>
      <w:r>
        <w:rPr>
          <w:rFonts w:hint="eastAsia"/>
        </w:rPr>
        <w:t>3</w:t>
      </w:r>
      <w:r>
        <w:t>04</w:t>
      </w:r>
      <w:r>
        <w:rPr>
          <w:rFonts w:hint="eastAsia"/>
        </w:rPr>
        <w:t>：用于获取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50EEFBBA" w14:textId="77777777" w:rsidR="00271EA4" w:rsidRDefault="00271EA4" w:rsidP="00271EA4">
      <w:pPr>
        <w:tabs>
          <w:tab w:val="left" w:pos="3930"/>
        </w:tabs>
        <w:ind w:firstLine="480"/>
      </w:pPr>
      <w:r>
        <w:rPr>
          <w:rFonts w:hint="eastAsia"/>
        </w:rPr>
        <w:t>在具体实施过程中，首先</w:t>
      </w:r>
      <w:r w:rsidR="00105DBE">
        <w:rPr>
          <w:rFonts w:hint="eastAsia"/>
        </w:rPr>
        <w:t>数据预处理单元</w:t>
      </w:r>
      <w:r w:rsidR="00105DBE">
        <w:rPr>
          <w:rFonts w:hint="eastAsia"/>
        </w:rPr>
        <w:t>3</w:t>
      </w:r>
      <w:r w:rsidR="00105DBE">
        <w:t>01</w:t>
      </w:r>
      <w:r>
        <w:rPr>
          <w:rFonts w:hint="eastAsia"/>
        </w:rPr>
        <w:t>获取乳腺超声图像数据集并进行预处理；</w:t>
      </w:r>
    </w:p>
    <w:p w14:paraId="7B3BDD8B" w14:textId="77777777" w:rsidR="00271EA4" w:rsidRDefault="00105DBE" w:rsidP="00271EA4">
      <w:pPr>
        <w:tabs>
          <w:tab w:val="left" w:pos="3930"/>
        </w:tabs>
        <w:ind w:firstLine="480"/>
      </w:pPr>
      <w:r>
        <w:rPr>
          <w:rFonts w:hint="eastAsia"/>
        </w:rPr>
        <w:t>模型构建单元</w:t>
      </w:r>
      <w:r>
        <w:rPr>
          <w:rFonts w:hint="eastAsia"/>
        </w:rPr>
        <w:t>3</w:t>
      </w:r>
      <w:r>
        <w:t>02</w:t>
      </w:r>
      <w:r w:rsidR="00271EA4">
        <w:rPr>
          <w:rFonts w:hint="eastAsia"/>
        </w:rPr>
        <w:t>建立乳腺超声图像分析神经网络模型；本实施例中的乳腺超声图像分析神经网络模型包括并列设置的</w:t>
      </w:r>
      <w:r w:rsidR="00271EA4" w:rsidRPr="005851BA">
        <w:rPr>
          <w:rFonts w:hint="eastAsia"/>
        </w:rPr>
        <w:t>结节图像</w:t>
      </w:r>
      <w:r w:rsidR="00271EA4">
        <w:rPr>
          <w:rFonts w:hint="eastAsia"/>
        </w:rPr>
        <w:t>分割网络和结节类型初步分类网络，以及结节类型二次分类网络；</w:t>
      </w:r>
      <w:r w:rsidR="00271EA4" w:rsidRPr="005851BA">
        <w:rPr>
          <w:rFonts w:hint="eastAsia"/>
        </w:rPr>
        <w:t>结节图像</w:t>
      </w:r>
      <w:r w:rsidR="00271EA4">
        <w:rPr>
          <w:rFonts w:hint="eastAsia"/>
        </w:rPr>
        <w:t>分割网络和结节类型初步分类网络的输出均与结节类型二次分类网络的输入连接；</w:t>
      </w:r>
    </w:p>
    <w:p w14:paraId="42AF0892" w14:textId="77777777" w:rsidR="00271EA4" w:rsidRDefault="00271EA4" w:rsidP="00271EA4">
      <w:pPr>
        <w:tabs>
          <w:tab w:val="left" w:pos="3930"/>
        </w:tabs>
        <w:ind w:firstLine="480"/>
      </w:pPr>
      <w:r>
        <w:t>所述</w:t>
      </w:r>
      <w:r w:rsidRPr="005851BA">
        <w:rPr>
          <w:rFonts w:hint="eastAsia"/>
        </w:rPr>
        <w:t>结节图像</w:t>
      </w:r>
      <w:r>
        <w:rPr>
          <w:rFonts w:hint="eastAsia"/>
        </w:rPr>
        <w:t>分割网络用于分割结节图像并提取结节图像的特征图；所述结节类型初步分类网络用于对结节类型进行初步预测；所述结节类型二次分类网络用于将结节图像的特征图与结节类型的初步预测结果进行融合，并进行二次预测，将结节图像的分割结果和结节类型的二次预测结果共同作为乳腺超声图像的分析结果；</w:t>
      </w:r>
    </w:p>
    <w:p w14:paraId="4FE8923E" w14:textId="77777777" w:rsidR="00271EA4" w:rsidRDefault="00105DBE" w:rsidP="00271EA4">
      <w:pPr>
        <w:tabs>
          <w:tab w:val="left" w:pos="3930"/>
        </w:tabs>
        <w:ind w:firstLine="480"/>
      </w:pPr>
      <w:r>
        <w:rPr>
          <w:rFonts w:hint="eastAsia"/>
        </w:rPr>
        <w:t>模型训练单元</w:t>
      </w:r>
      <w:r>
        <w:rPr>
          <w:rFonts w:hint="eastAsia"/>
        </w:rPr>
        <w:t>3</w:t>
      </w:r>
      <w:r>
        <w:t>03</w:t>
      </w:r>
      <w:r w:rsidR="00955FF9">
        <w:rPr>
          <w:rFonts w:hint="eastAsia"/>
        </w:rPr>
        <w:t>将预处理后的乳腺超声图像数据集输入乳腺超声图像分析神经网络模型中进行迭代训练</w:t>
      </w:r>
      <w:r w:rsidR="00271EA4">
        <w:rPr>
          <w:rFonts w:hint="eastAsia"/>
        </w:rPr>
        <w:t>，获取训练好的乳腺超声图像分析神经网络模型；</w:t>
      </w:r>
    </w:p>
    <w:p w14:paraId="283F401F" w14:textId="77777777" w:rsidR="00271EA4" w:rsidRDefault="00271EA4" w:rsidP="00271EA4">
      <w:pPr>
        <w:tabs>
          <w:tab w:val="left" w:pos="3930"/>
        </w:tabs>
        <w:ind w:firstLine="480"/>
      </w:pPr>
      <w:r>
        <w:rPr>
          <w:rFonts w:hint="eastAsia"/>
        </w:rPr>
        <w:t>最后</w:t>
      </w:r>
      <w:r w:rsidR="00105DBE">
        <w:rPr>
          <w:rFonts w:hint="eastAsia"/>
        </w:rPr>
        <w:t>乳腺图像分析单元</w:t>
      </w:r>
      <w:r w:rsidR="00105DBE">
        <w:rPr>
          <w:rFonts w:hint="eastAsia"/>
        </w:rPr>
        <w:t>3</w:t>
      </w:r>
      <w:r w:rsidR="00105DBE">
        <w:t>04</w:t>
      </w:r>
      <w:r>
        <w:rPr>
          <w:rFonts w:hint="eastAsia"/>
        </w:rPr>
        <w:t>获取</w:t>
      </w:r>
      <w:proofErr w:type="gramStart"/>
      <w:r>
        <w:rPr>
          <w:rFonts w:hint="eastAsia"/>
        </w:rPr>
        <w:t>待分析</w:t>
      </w:r>
      <w:proofErr w:type="gramEnd"/>
      <w:r>
        <w:rPr>
          <w:rFonts w:hint="eastAsia"/>
        </w:rPr>
        <w:t>的乳腺超声图像，将</w:t>
      </w:r>
      <w:proofErr w:type="gramStart"/>
      <w:r>
        <w:rPr>
          <w:rFonts w:hint="eastAsia"/>
        </w:rPr>
        <w:t>待分析</w:t>
      </w:r>
      <w:proofErr w:type="gramEnd"/>
      <w:r>
        <w:rPr>
          <w:rFonts w:hint="eastAsia"/>
        </w:rPr>
        <w:t>的乳腺超声图像输入训练好的乳腺超声图像分析神经网络模型中，获取结节图像的分割结果和结节类型的二次预测结果，完成乳腺超声图像的分析；</w:t>
      </w:r>
    </w:p>
    <w:p w14:paraId="1D8BB8CF" w14:textId="77777777" w:rsidR="00C8265D" w:rsidRDefault="00271EA4" w:rsidP="00414650">
      <w:pPr>
        <w:ind w:firstLine="480"/>
        <w:jc w:val="left"/>
      </w:pPr>
      <w:r>
        <w:rPr>
          <w:rFonts w:hint="eastAsia"/>
        </w:rPr>
        <w:t>本</w:t>
      </w:r>
      <w:r w:rsidR="00105DBE">
        <w:rPr>
          <w:rFonts w:hint="eastAsia"/>
        </w:rPr>
        <w:t>系统</w:t>
      </w:r>
      <w:r>
        <w:rPr>
          <w:rFonts w:hint="eastAsia"/>
        </w:rPr>
        <w:t>通过</w:t>
      </w:r>
      <w:r w:rsidRPr="00CB19A0">
        <w:rPr>
          <w:rFonts w:hint="eastAsia"/>
        </w:rPr>
        <w:t>融合分割网络和分类网络的</w:t>
      </w:r>
      <w:r>
        <w:rPr>
          <w:rFonts w:hint="eastAsia"/>
        </w:rPr>
        <w:t>初步</w:t>
      </w:r>
      <w:r w:rsidRPr="00CB19A0">
        <w:rPr>
          <w:rFonts w:hint="eastAsia"/>
        </w:rPr>
        <w:t>类别预测，给出更为精准的</w:t>
      </w:r>
      <w:r>
        <w:rPr>
          <w:rFonts w:hint="eastAsia"/>
        </w:rPr>
        <w:t>结节</w:t>
      </w:r>
      <w:r w:rsidRPr="00CB19A0">
        <w:rPr>
          <w:rFonts w:hint="eastAsia"/>
        </w:rPr>
        <w:lastRenderedPageBreak/>
        <w:t>类型</w:t>
      </w:r>
      <w:r>
        <w:rPr>
          <w:rFonts w:hint="eastAsia"/>
        </w:rPr>
        <w:t>二次</w:t>
      </w:r>
      <w:r w:rsidRPr="00CB19A0">
        <w:rPr>
          <w:rFonts w:hint="eastAsia"/>
        </w:rPr>
        <w:t>预测向量</w:t>
      </w:r>
      <w:r>
        <w:rPr>
          <w:rFonts w:hint="eastAsia"/>
        </w:rPr>
        <w:t>，将分割任务和分类任务融合为一个任务，能够</w:t>
      </w:r>
      <w:r w:rsidRPr="00133E17">
        <w:rPr>
          <w:rFonts w:hint="eastAsia"/>
        </w:rPr>
        <w:t>在不显著增加模型参数的情况</w:t>
      </w:r>
      <w:r>
        <w:rPr>
          <w:rFonts w:hint="eastAsia"/>
        </w:rPr>
        <w:t>下</w:t>
      </w:r>
      <w:r w:rsidRPr="00133E17">
        <w:rPr>
          <w:rFonts w:hint="eastAsia"/>
        </w:rPr>
        <w:t>，显著提高模型的特征提取能力和预测结果边缘的平滑</w:t>
      </w:r>
      <w:r>
        <w:rPr>
          <w:rFonts w:hint="eastAsia"/>
        </w:rPr>
        <w:t>，同时提高分析结果的精准度</w:t>
      </w:r>
      <w:r w:rsidR="00414650">
        <w:rPr>
          <w:rFonts w:hint="eastAsia"/>
        </w:rPr>
        <w:t>。</w:t>
      </w:r>
    </w:p>
    <w:p w14:paraId="143DA4FC" w14:textId="77777777" w:rsidR="00C8265D" w:rsidRDefault="00C8265D">
      <w:pPr>
        <w:ind w:firstLine="480"/>
      </w:pPr>
      <w:r>
        <w:rPr>
          <w:rFonts w:hint="eastAsia"/>
        </w:rPr>
        <w:t>相同或相似的标号对应相同或相似的部件；</w:t>
      </w:r>
    </w:p>
    <w:p w14:paraId="1BEF0B7A" w14:textId="77777777" w:rsidR="00C8265D" w:rsidRDefault="00C8265D">
      <w:pPr>
        <w:ind w:firstLine="480"/>
      </w:pPr>
      <w:r>
        <w:rPr>
          <w:rFonts w:hint="eastAsia"/>
        </w:rPr>
        <w:t>附图中描述位置关系的用语仅用于示例性说明，不能理解为对本专利的限制；</w:t>
      </w:r>
    </w:p>
    <w:p w14:paraId="3C97F613" w14:textId="77777777" w:rsidR="00C8265D" w:rsidRDefault="00C8265D">
      <w:pPr>
        <w:ind w:firstLine="480"/>
      </w:pPr>
      <w:r>
        <w:rPr>
          <w:rFonts w:hint="eastAsia"/>
        </w:rPr>
        <w:t>显然，本发明的上述实施</w:t>
      </w:r>
      <w:proofErr w:type="gramStart"/>
      <w:r>
        <w:rPr>
          <w:rFonts w:hint="eastAsia"/>
        </w:rPr>
        <w:t>例仅仅</w:t>
      </w:r>
      <w:proofErr w:type="gramEnd"/>
      <w:r>
        <w:rPr>
          <w:rFonts w:hint="eastAsia"/>
        </w:rPr>
        <w:t>是为清楚地说明本发明所作的举例，而并非是对本发明的实施方式的限定。对于所属领域的普通技术人员来说，在上述说明的基础上还可以做出其它不同形式的变化或变动。这里无需也无法对所有的实施方式予以穷举。凡在本发明的精神和原则之内所作的任何修改、等同替换和改进等，均应包含在本发明权利要求的保护范围之内。</w:t>
      </w:r>
    </w:p>
    <w:p w14:paraId="2CC81DEE" w14:textId="77777777" w:rsidR="00C8265D" w:rsidRDefault="00C8265D">
      <w:pPr>
        <w:ind w:firstLineChars="0" w:firstLine="0"/>
        <w:jc w:val="left"/>
      </w:pPr>
    </w:p>
    <w:p w14:paraId="143103F0" w14:textId="77777777" w:rsidR="00C8265D" w:rsidRDefault="00C8265D">
      <w:pPr>
        <w:ind w:firstLineChars="0" w:firstLine="0"/>
        <w:jc w:val="left"/>
        <w:sectPr w:rsidR="00C8265D" w:rsidSect="003231E0">
          <w:headerReference w:type="default" r:id="rId22"/>
          <w:footerReference w:type="default" r:id="rId23"/>
          <w:pgSz w:w="11906" w:h="16838"/>
          <w:pgMar w:top="1440" w:right="1797" w:bottom="1440" w:left="1797" w:header="851" w:footer="992" w:gutter="0"/>
          <w:pgNumType w:start="1"/>
          <w:cols w:space="720"/>
          <w:docGrid w:type="lines" w:linePitch="465"/>
        </w:sectPr>
      </w:pPr>
    </w:p>
    <w:p w14:paraId="3770C4D0" w14:textId="77777777" w:rsidR="00C8265D" w:rsidRDefault="00C8265D">
      <w:pPr>
        <w:ind w:firstLine="482"/>
        <w:jc w:val="center"/>
        <w:rPr>
          <w:b/>
        </w:rPr>
      </w:pPr>
      <w:r>
        <w:rPr>
          <w:rFonts w:hint="eastAsia"/>
          <w:b/>
        </w:rPr>
        <w:lastRenderedPageBreak/>
        <w:t>说</w:t>
      </w:r>
      <w:r>
        <w:rPr>
          <w:rFonts w:hint="eastAsia"/>
          <w:b/>
        </w:rPr>
        <w:t xml:space="preserve">  </w:t>
      </w:r>
      <w:r>
        <w:rPr>
          <w:rFonts w:hint="eastAsia"/>
          <w:b/>
        </w:rPr>
        <w:t>明</w:t>
      </w:r>
      <w:r>
        <w:rPr>
          <w:rFonts w:hint="eastAsia"/>
          <w:b/>
        </w:rPr>
        <w:t xml:space="preserve">  </w:t>
      </w:r>
      <w:r>
        <w:rPr>
          <w:rFonts w:hint="eastAsia"/>
          <w:b/>
        </w:rPr>
        <w:t>书</w:t>
      </w:r>
      <w:r>
        <w:rPr>
          <w:rFonts w:hint="eastAsia"/>
          <w:b/>
        </w:rPr>
        <w:t xml:space="preserve">  </w:t>
      </w:r>
      <w:r>
        <w:rPr>
          <w:rFonts w:hint="eastAsia"/>
          <w:b/>
        </w:rPr>
        <w:t>附</w:t>
      </w:r>
      <w:r>
        <w:rPr>
          <w:rFonts w:hint="eastAsia"/>
          <w:b/>
        </w:rPr>
        <w:t xml:space="preserve">  </w:t>
      </w:r>
      <w:r>
        <w:rPr>
          <w:rFonts w:hint="eastAsia"/>
          <w:b/>
        </w:rPr>
        <w:t>图</w:t>
      </w:r>
    </w:p>
    <w:p w14:paraId="7C3B22FF" w14:textId="77777777" w:rsidR="00C8265D" w:rsidRDefault="00000000">
      <w:pPr>
        <w:ind w:firstLine="480"/>
      </w:pPr>
      <w:r>
        <w:pict w14:anchorId="6C92F8F3">
          <v:shape id="_x0000_s2054" type="#_x0000_t32" style="position:absolute;left:0;text-align:left;margin-left:-17.85pt;margin-top:1.45pt;width:452.95pt;height:0;z-index:251659776" o:connectortype="straight"/>
        </w:pict>
      </w:r>
    </w:p>
    <w:p w14:paraId="03BA7CC3" w14:textId="77777777" w:rsidR="00C8265D" w:rsidRDefault="00B674C0">
      <w:pPr>
        <w:ind w:firstLineChars="0" w:firstLine="0"/>
        <w:jc w:val="center"/>
      </w:pPr>
      <w:r>
        <w:rPr>
          <w:noProof/>
        </w:rPr>
        <w:drawing>
          <wp:inline distT="0" distB="0" distL="0" distR="0" wp14:anchorId="5D656136" wp14:editId="154F33DB">
            <wp:extent cx="5278120" cy="412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122420"/>
                    </a:xfrm>
                    <a:prstGeom prst="rect">
                      <a:avLst/>
                    </a:prstGeom>
                  </pic:spPr>
                </pic:pic>
              </a:graphicData>
            </a:graphic>
          </wp:inline>
        </w:drawing>
      </w:r>
    </w:p>
    <w:p w14:paraId="2450FC83" w14:textId="77777777" w:rsidR="00C8265D" w:rsidRDefault="001D77BD">
      <w:pPr>
        <w:ind w:firstLineChars="0" w:firstLine="0"/>
        <w:jc w:val="center"/>
      </w:pPr>
      <w:r>
        <w:t>图</w:t>
      </w:r>
      <w:r>
        <w:rPr>
          <w:rFonts w:hint="eastAsia"/>
        </w:rPr>
        <w:t>1</w:t>
      </w:r>
    </w:p>
    <w:p w14:paraId="51F405DB" w14:textId="77777777" w:rsidR="001D77BD" w:rsidRDefault="009E5EDF">
      <w:pPr>
        <w:ind w:firstLineChars="0" w:firstLine="0"/>
        <w:jc w:val="center"/>
      </w:pPr>
      <w:r w:rsidRPr="009E5EDF">
        <w:rPr>
          <w:noProof/>
        </w:rPr>
        <w:drawing>
          <wp:inline distT="0" distB="0" distL="0" distR="0" wp14:anchorId="1A8506DE" wp14:editId="7C652FDD">
            <wp:extent cx="4165200" cy="3506400"/>
            <wp:effectExtent l="0" t="0" r="0" b="0"/>
            <wp:docPr id="4" name="图片 4" descr="C:\Users\00\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Desktop\0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65200" cy="3506400"/>
                    </a:xfrm>
                    <a:prstGeom prst="rect">
                      <a:avLst/>
                    </a:prstGeom>
                    <a:noFill/>
                    <a:ln>
                      <a:noFill/>
                    </a:ln>
                  </pic:spPr>
                </pic:pic>
              </a:graphicData>
            </a:graphic>
          </wp:inline>
        </w:drawing>
      </w:r>
    </w:p>
    <w:p w14:paraId="19917B5A" w14:textId="77777777" w:rsidR="001D77BD" w:rsidRDefault="001D77BD">
      <w:pPr>
        <w:ind w:firstLineChars="0" w:firstLine="0"/>
        <w:jc w:val="center"/>
      </w:pPr>
      <w:r>
        <w:t>图</w:t>
      </w:r>
      <w:r>
        <w:rPr>
          <w:rFonts w:hint="eastAsia"/>
        </w:rPr>
        <w:t>2</w:t>
      </w:r>
    </w:p>
    <w:p w14:paraId="7D35E889" w14:textId="77777777" w:rsidR="001D77BD" w:rsidRDefault="00451CF8">
      <w:pPr>
        <w:ind w:firstLineChars="0" w:firstLine="0"/>
        <w:jc w:val="center"/>
      </w:pPr>
      <w:r w:rsidRPr="0012276C">
        <w:rPr>
          <w:noProof/>
          <w:color w:val="000000" w:themeColor="text1"/>
        </w:rPr>
        <w:lastRenderedPageBreak/>
        <w:drawing>
          <wp:inline distT="0" distB="0" distL="0" distR="0" wp14:anchorId="50EA1A7C" wp14:editId="4006E1C9">
            <wp:extent cx="5278120" cy="2035734"/>
            <wp:effectExtent l="0" t="0" r="0" b="0"/>
            <wp:docPr id="58162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16" name=""/>
                    <pic:cNvPicPr/>
                  </pic:nvPicPr>
                  <pic:blipFill>
                    <a:blip r:embed="rId25">
                      <a:grayscl/>
                    </a:blip>
                    <a:stretch>
                      <a:fillRect/>
                    </a:stretch>
                  </pic:blipFill>
                  <pic:spPr>
                    <a:xfrm>
                      <a:off x="0" y="0"/>
                      <a:ext cx="5278120" cy="2035734"/>
                    </a:xfrm>
                    <a:prstGeom prst="rect">
                      <a:avLst/>
                    </a:prstGeom>
                  </pic:spPr>
                </pic:pic>
              </a:graphicData>
            </a:graphic>
          </wp:inline>
        </w:drawing>
      </w:r>
      <w:r>
        <w:t>图</w:t>
      </w:r>
      <w:r>
        <w:rPr>
          <w:rFonts w:hint="eastAsia"/>
        </w:rPr>
        <w:t>3</w:t>
      </w:r>
    </w:p>
    <w:p w14:paraId="1826BC7E" w14:textId="77777777" w:rsidR="001D77BD" w:rsidRDefault="006E3282">
      <w:pPr>
        <w:ind w:firstLineChars="0" w:firstLine="0"/>
        <w:jc w:val="center"/>
      </w:pPr>
      <w:r w:rsidRPr="006E3282">
        <w:rPr>
          <w:noProof/>
        </w:rPr>
        <w:drawing>
          <wp:inline distT="0" distB="0" distL="0" distR="0" wp14:anchorId="6310B495" wp14:editId="032D6E70">
            <wp:extent cx="5278120" cy="1630615"/>
            <wp:effectExtent l="0" t="0" r="0" b="0"/>
            <wp:docPr id="5" name="图片 5" descr="C:\Users\00\Deskto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Desktop\04.png"/>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a:stretch>
                      <a:fillRect/>
                    </a:stretch>
                  </pic:blipFill>
                  <pic:spPr bwMode="auto">
                    <a:xfrm>
                      <a:off x="0" y="0"/>
                      <a:ext cx="5278120" cy="1630615"/>
                    </a:xfrm>
                    <a:prstGeom prst="rect">
                      <a:avLst/>
                    </a:prstGeom>
                    <a:noFill/>
                    <a:ln>
                      <a:noFill/>
                    </a:ln>
                  </pic:spPr>
                </pic:pic>
              </a:graphicData>
            </a:graphic>
          </wp:inline>
        </w:drawing>
      </w:r>
      <w:r w:rsidR="00451CF8">
        <w:t>图</w:t>
      </w:r>
      <w:r w:rsidR="00451CF8">
        <w:rPr>
          <w:rFonts w:hint="eastAsia"/>
        </w:rPr>
        <w:t>4</w:t>
      </w:r>
    </w:p>
    <w:p w14:paraId="2119F6D5" w14:textId="77777777" w:rsidR="00893C22" w:rsidRDefault="001975B6">
      <w:pPr>
        <w:ind w:firstLineChars="0" w:firstLine="0"/>
        <w:jc w:val="center"/>
      </w:pPr>
      <w:r w:rsidRPr="001975B6">
        <w:rPr>
          <w:noProof/>
        </w:rPr>
        <w:drawing>
          <wp:inline distT="0" distB="0" distL="0" distR="0" wp14:anchorId="1CADBA78" wp14:editId="5E9131B9">
            <wp:extent cx="5278120" cy="1095195"/>
            <wp:effectExtent l="0" t="0" r="0" b="0"/>
            <wp:docPr id="6" name="图片 6" descr="C:\Users\00\Deskto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Desktop\05.png"/>
                    <pic:cNvPicPr>
                      <a:picLocks noChangeAspect="1" noChangeArrowheads="1"/>
                    </pic:cNvPicPr>
                  </pic:nvPicPr>
                  <pic:blipFill>
                    <a:blip r:embed="rId27" cstate="print">
                      <a:grayscl/>
                      <a:extLst>
                        <a:ext uri="{28A0092B-C50C-407E-A947-70E740481C1C}">
                          <a14:useLocalDpi xmlns:a14="http://schemas.microsoft.com/office/drawing/2010/main" val="0"/>
                        </a:ext>
                      </a:extLst>
                    </a:blip>
                    <a:srcRect/>
                    <a:stretch>
                      <a:fillRect/>
                    </a:stretch>
                  </pic:blipFill>
                  <pic:spPr bwMode="auto">
                    <a:xfrm>
                      <a:off x="0" y="0"/>
                      <a:ext cx="5278120" cy="1095195"/>
                    </a:xfrm>
                    <a:prstGeom prst="rect">
                      <a:avLst/>
                    </a:prstGeom>
                    <a:noFill/>
                    <a:ln>
                      <a:noFill/>
                    </a:ln>
                  </pic:spPr>
                </pic:pic>
              </a:graphicData>
            </a:graphic>
          </wp:inline>
        </w:drawing>
      </w:r>
      <w:r w:rsidR="00893C22">
        <w:t>图</w:t>
      </w:r>
      <w:r w:rsidR="00893C22">
        <w:rPr>
          <w:rFonts w:hint="eastAsia"/>
        </w:rPr>
        <w:t>5</w:t>
      </w:r>
    </w:p>
    <w:p w14:paraId="7C1F00AC" w14:textId="77777777" w:rsidR="00893C22" w:rsidRDefault="001D3754">
      <w:pPr>
        <w:ind w:firstLineChars="0" w:firstLine="0"/>
        <w:jc w:val="center"/>
      </w:pPr>
      <w:r w:rsidRPr="001D3754">
        <w:rPr>
          <w:noProof/>
        </w:rPr>
        <w:drawing>
          <wp:inline distT="0" distB="0" distL="0" distR="0" wp14:anchorId="12F5FE0A" wp14:editId="73249C68">
            <wp:extent cx="5278120" cy="1099370"/>
            <wp:effectExtent l="0" t="0" r="0" b="0"/>
            <wp:docPr id="7" name="图片 7" descr="C:\Users\00\Deskto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Desktop\06.png"/>
                    <pic:cNvPicPr>
                      <a:picLocks noChangeAspect="1" noChangeArrowheads="1"/>
                    </pic:cNvPicPr>
                  </pic:nvPicPr>
                  <pic:blipFill>
                    <a:blip r:embed="rId28" cstate="print">
                      <a:grayscl/>
                      <a:extLst>
                        <a:ext uri="{28A0092B-C50C-407E-A947-70E740481C1C}">
                          <a14:useLocalDpi xmlns:a14="http://schemas.microsoft.com/office/drawing/2010/main" val="0"/>
                        </a:ext>
                      </a:extLst>
                    </a:blip>
                    <a:srcRect/>
                    <a:stretch>
                      <a:fillRect/>
                    </a:stretch>
                  </pic:blipFill>
                  <pic:spPr bwMode="auto">
                    <a:xfrm>
                      <a:off x="0" y="0"/>
                      <a:ext cx="5278120" cy="1099370"/>
                    </a:xfrm>
                    <a:prstGeom prst="rect">
                      <a:avLst/>
                    </a:prstGeom>
                    <a:noFill/>
                    <a:ln>
                      <a:noFill/>
                    </a:ln>
                  </pic:spPr>
                </pic:pic>
              </a:graphicData>
            </a:graphic>
          </wp:inline>
        </w:drawing>
      </w:r>
      <w:r w:rsidR="00893C22">
        <w:t>图</w:t>
      </w:r>
      <w:r w:rsidR="00893C22">
        <w:rPr>
          <w:rFonts w:hint="eastAsia"/>
        </w:rPr>
        <w:t>6</w:t>
      </w:r>
    </w:p>
    <w:p w14:paraId="4C69C8A2" w14:textId="77777777" w:rsidR="00893C22" w:rsidRDefault="00893C22">
      <w:pPr>
        <w:ind w:firstLineChars="0" w:firstLine="0"/>
        <w:jc w:val="center"/>
      </w:pPr>
      <w:r>
        <w:rPr>
          <w:noProof/>
          <w:color w:val="000000" w:themeColor="text1"/>
        </w:rPr>
        <w:lastRenderedPageBreak/>
        <w:drawing>
          <wp:inline distT="0" distB="0" distL="0" distR="0" wp14:anchorId="0B22C81C" wp14:editId="506380C3">
            <wp:extent cx="3749040" cy="4274820"/>
            <wp:effectExtent l="0" t="0" r="0" b="0"/>
            <wp:docPr id="1913856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3749040" cy="4274820"/>
                    </a:xfrm>
                    <a:prstGeom prst="rect">
                      <a:avLst/>
                    </a:prstGeom>
                    <a:noFill/>
                    <a:ln>
                      <a:noFill/>
                    </a:ln>
                  </pic:spPr>
                </pic:pic>
              </a:graphicData>
            </a:graphic>
          </wp:inline>
        </w:drawing>
      </w:r>
    </w:p>
    <w:p w14:paraId="1142DC53" w14:textId="77777777" w:rsidR="00893C22" w:rsidRDefault="00893C22">
      <w:pPr>
        <w:ind w:firstLineChars="0" w:firstLine="0"/>
        <w:jc w:val="center"/>
      </w:pPr>
      <w:r>
        <w:t>图</w:t>
      </w:r>
      <w:r>
        <w:rPr>
          <w:rFonts w:hint="eastAsia"/>
        </w:rPr>
        <w:t>7</w:t>
      </w:r>
    </w:p>
    <w:p w14:paraId="4D0B1E17" w14:textId="77777777" w:rsidR="00FF1A46" w:rsidRDefault="00FF1A46">
      <w:pPr>
        <w:ind w:firstLineChars="0" w:firstLine="0"/>
        <w:jc w:val="center"/>
      </w:pPr>
      <w:r>
        <w:rPr>
          <w:noProof/>
        </w:rPr>
        <w:drawing>
          <wp:inline distT="0" distB="0" distL="0" distR="0" wp14:anchorId="144F9838" wp14:editId="4C8F494D">
            <wp:extent cx="2005200" cy="253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5200" cy="2530800"/>
                    </a:xfrm>
                    <a:prstGeom prst="rect">
                      <a:avLst/>
                    </a:prstGeom>
                  </pic:spPr>
                </pic:pic>
              </a:graphicData>
            </a:graphic>
          </wp:inline>
        </w:drawing>
      </w:r>
    </w:p>
    <w:p w14:paraId="3E8E2C33" w14:textId="77777777" w:rsidR="00893C22" w:rsidRDefault="00FF1A46">
      <w:pPr>
        <w:ind w:firstLineChars="0" w:firstLine="0"/>
        <w:jc w:val="center"/>
      </w:pPr>
      <w:r>
        <w:t>图</w:t>
      </w:r>
      <w:r>
        <w:rPr>
          <w:rFonts w:hint="eastAsia"/>
        </w:rPr>
        <w:t>8</w:t>
      </w:r>
    </w:p>
    <w:p w14:paraId="6F42842E" w14:textId="77777777" w:rsidR="00451CF8" w:rsidRDefault="00451CF8">
      <w:pPr>
        <w:ind w:firstLineChars="0" w:firstLine="0"/>
        <w:jc w:val="center"/>
      </w:pPr>
    </w:p>
    <w:sectPr w:rsidR="00451CF8" w:rsidSect="00DE38FB">
      <w:headerReference w:type="default" r:id="rId31"/>
      <w:pgSz w:w="11906" w:h="16838"/>
      <w:pgMar w:top="1440" w:right="1797" w:bottom="1440" w:left="1797" w:header="851" w:footer="992" w:gutter="0"/>
      <w:pgNumType w:start="1"/>
      <w:cols w:space="720"/>
      <w:docGrid w:type="lines" w:linePitch="46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oiyuen cheng" w:date="2023-11-13T19:42:00Z" w:initials="hc">
    <w:p w14:paraId="6F411ABE" w14:textId="77777777" w:rsidR="00AE76CA" w:rsidRDefault="00AE76CA" w:rsidP="00D5424B">
      <w:pPr>
        <w:pStyle w:val="CommentText"/>
        <w:ind w:firstLineChars="0" w:firstLine="0"/>
      </w:pPr>
      <w:r>
        <w:rPr>
          <w:rStyle w:val="CommentReference"/>
        </w:rPr>
        <w:annotationRef/>
      </w:r>
      <w:r>
        <w:rPr>
          <w:rFonts w:hint="eastAsia"/>
        </w:rPr>
        <w:t>这是</w:t>
      </w:r>
      <w:r>
        <w:rPr>
          <w:rFonts w:hint="eastAsia"/>
        </w:rPr>
        <w:t>batchnorm</w:t>
      </w:r>
      <w:r>
        <w:rPr>
          <w:rFonts w:hint="eastAsia"/>
        </w:rPr>
        <w:t>的意思</w:t>
      </w:r>
    </w:p>
  </w:comment>
  <w:comment w:id="8" w:author="00" w:date="2023-11-13T15:26:00Z" w:initials="0">
    <w:p w14:paraId="020A8EF3" w14:textId="713CA93B" w:rsidR="00EA37C2" w:rsidRDefault="00EA37C2">
      <w:pPr>
        <w:pStyle w:val="CommentText"/>
        <w:ind w:firstLine="420"/>
      </w:pPr>
      <w:r>
        <w:rPr>
          <w:rStyle w:val="CommentReference"/>
        </w:rPr>
        <w:annotationRef/>
      </w:r>
      <w:r>
        <w:t>平滑模块的卷积层数量有要求吗</w:t>
      </w:r>
      <w:r>
        <w:rPr>
          <w:rFonts w:hint="eastAsia"/>
        </w:rPr>
        <w:t>？</w:t>
      </w:r>
      <w:r>
        <w:t>每个卷积层的通道数量和卷积核大小有无要求</w:t>
      </w:r>
      <w:r>
        <w:rPr>
          <w:rFonts w:hint="eastAsia"/>
        </w:rPr>
        <w:t>？</w:t>
      </w:r>
    </w:p>
  </w:comment>
  <w:comment w:id="9" w:author="hoiyuen cheng" w:date="2023-11-13T19:36:00Z" w:initials="hc">
    <w:p w14:paraId="69D41DB4" w14:textId="77777777" w:rsidR="00942EA3" w:rsidRDefault="00942EA3">
      <w:pPr>
        <w:pStyle w:val="CommentText"/>
        <w:ind w:firstLineChars="0" w:firstLine="0"/>
      </w:pPr>
      <w:r>
        <w:rPr>
          <w:rStyle w:val="CommentReference"/>
        </w:rPr>
        <w:annotationRef/>
      </w:r>
      <w:r>
        <w:rPr>
          <w:rFonts w:hint="eastAsia"/>
        </w:rPr>
        <w:t>第一到第四卷积层的卷积层数量均为</w:t>
      </w:r>
      <w:r>
        <w:rPr>
          <w:rFonts w:hint="eastAsia"/>
        </w:rPr>
        <w:t>2</w:t>
      </w:r>
      <w:r>
        <w:rPr>
          <w:rFonts w:hint="eastAsia"/>
        </w:rPr>
        <w:t>。</w:t>
      </w:r>
    </w:p>
    <w:p w14:paraId="0984794E" w14:textId="77777777" w:rsidR="00942EA3" w:rsidRDefault="00942EA3">
      <w:pPr>
        <w:pStyle w:val="CommentText"/>
        <w:ind w:firstLineChars="0" w:firstLine="0"/>
      </w:pPr>
    </w:p>
    <w:p w14:paraId="3A2E62ED" w14:textId="77777777" w:rsidR="00942EA3" w:rsidRDefault="00942EA3">
      <w:pPr>
        <w:pStyle w:val="CommentText"/>
        <w:ind w:firstLineChars="0" w:firstLine="0"/>
      </w:pPr>
      <w:r>
        <w:rPr>
          <w:rFonts w:hint="eastAsia"/>
        </w:rPr>
        <w:t>通道数量我认为</w:t>
      </w:r>
      <w:r>
        <w:rPr>
          <w:rFonts w:hint="eastAsia"/>
        </w:rPr>
        <w:t>a=1</w:t>
      </w:r>
      <w:r>
        <w:rPr>
          <w:rFonts w:hint="eastAsia"/>
        </w:rPr>
        <w:t>是最合适的，起到只留下最没有噪声</w:t>
      </w:r>
      <w:r>
        <w:rPr>
          <w:rFonts w:hint="eastAsia"/>
        </w:rPr>
        <w:t>/</w:t>
      </w:r>
      <w:r>
        <w:rPr>
          <w:rFonts w:hint="eastAsia"/>
        </w:rPr>
        <w:t>粗糙边缘的特征图的作用；</w:t>
      </w:r>
      <w:r>
        <w:rPr>
          <w:rFonts w:hint="eastAsia"/>
        </w:rPr>
        <w:t>b</w:t>
      </w:r>
      <w:r>
        <w:rPr>
          <w:rFonts w:hint="eastAsia"/>
        </w:rPr>
        <w:t>只要大于</w:t>
      </w:r>
      <w:r>
        <w:rPr>
          <w:rFonts w:hint="eastAsia"/>
        </w:rPr>
        <w:t>a</w:t>
      </w:r>
      <w:r>
        <w:rPr>
          <w:rFonts w:hint="eastAsia"/>
        </w:rPr>
        <w:t>就行。</w:t>
      </w:r>
    </w:p>
    <w:p w14:paraId="209603C7" w14:textId="77777777" w:rsidR="00942EA3" w:rsidRDefault="00942EA3">
      <w:pPr>
        <w:pStyle w:val="CommentText"/>
        <w:ind w:firstLineChars="0" w:firstLine="0"/>
      </w:pPr>
    </w:p>
    <w:p w14:paraId="67165CF3" w14:textId="77777777" w:rsidR="00942EA3" w:rsidRDefault="00942EA3" w:rsidP="00E14039">
      <w:pPr>
        <w:pStyle w:val="CommentText"/>
        <w:ind w:firstLineChars="0" w:firstLine="0"/>
      </w:pPr>
      <w:r>
        <w:rPr>
          <w:rFonts w:hint="eastAsia"/>
        </w:rPr>
        <w:t>平滑卷积层</w:t>
      </w:r>
      <w:r>
        <w:rPr>
          <w:rFonts w:hint="eastAsia"/>
        </w:rPr>
        <w:t>1</w:t>
      </w:r>
      <w:r>
        <w:rPr>
          <w:rFonts w:hint="eastAsia"/>
        </w:rPr>
        <w:t>、平滑卷积层</w:t>
      </w:r>
      <w:r>
        <w:rPr>
          <w:rFonts w:hint="eastAsia"/>
        </w:rPr>
        <w:t>2</w:t>
      </w:r>
      <w:r>
        <w:rPr>
          <w:rFonts w:hint="eastAsia"/>
        </w:rPr>
        <w:t>的卷积核大小是</w:t>
      </w:r>
      <w:r>
        <w:rPr>
          <w:rFonts w:hint="eastAsia"/>
        </w:rPr>
        <w:t>5</w:t>
      </w:r>
      <w:r>
        <w:rPr>
          <w:rFonts w:hint="eastAsia"/>
        </w:rPr>
        <w:t>。平滑卷积层</w:t>
      </w:r>
      <w:r>
        <w:rPr>
          <w:rFonts w:hint="eastAsia"/>
        </w:rPr>
        <w:t>3</w:t>
      </w:r>
      <w:r>
        <w:rPr>
          <w:rFonts w:hint="eastAsia"/>
        </w:rPr>
        <w:t>和平滑卷积层</w:t>
      </w:r>
      <w:r>
        <w:rPr>
          <w:rFonts w:hint="eastAsia"/>
        </w:rPr>
        <w:t>4</w:t>
      </w:r>
      <w:r>
        <w:rPr>
          <w:rFonts w:hint="eastAsia"/>
        </w:rPr>
        <w:t>的卷积核大小是</w:t>
      </w:r>
      <w:r>
        <w:rPr>
          <w:rFonts w:hint="eastAsia"/>
        </w:rPr>
        <w:t>3.</w:t>
      </w:r>
    </w:p>
  </w:comment>
  <w:comment w:id="10" w:author="hoiyuen cheng" w:date="2023-11-13T19:37:00Z" w:initials="hc">
    <w:p w14:paraId="6A03C813" w14:textId="77777777" w:rsidR="00AE76CA" w:rsidRDefault="00AE76CA" w:rsidP="008D1197">
      <w:pPr>
        <w:pStyle w:val="CommentText"/>
        <w:ind w:firstLineChars="0" w:firstLine="0"/>
      </w:pPr>
      <w:r>
        <w:rPr>
          <w:rStyle w:val="CommentReference"/>
        </w:rPr>
        <w:annotationRef/>
      </w:r>
      <w:r>
        <w:rPr>
          <w:rFonts w:hint="eastAsia"/>
        </w:rPr>
        <w:t>您如果有细节上的疑问，这是我的</w:t>
      </w:r>
      <w:r>
        <w:rPr>
          <w:rFonts w:hint="eastAsia"/>
        </w:rPr>
        <w:t>pytorch</w:t>
      </w:r>
      <w:r>
        <w:rPr>
          <w:rFonts w:hint="eastAsia"/>
        </w:rPr>
        <w:t>代码</w:t>
      </w:r>
    </w:p>
  </w:comment>
  <w:comment w:id="11" w:author="hoiyuen cheng" w:date="2023-11-13T19:37:00Z" w:initials="hc">
    <w:p w14:paraId="135F219D" w14:textId="7F6AD36D" w:rsidR="00AE76CA" w:rsidRDefault="00AE76CA" w:rsidP="0085587E">
      <w:pPr>
        <w:pStyle w:val="CommentText"/>
        <w:ind w:firstLineChars="0" w:firstLine="0"/>
      </w:pPr>
      <w:r>
        <w:rPr>
          <w:rStyle w:val="CommentReference"/>
        </w:rPr>
        <w:annotationRef/>
      </w:r>
      <w:r>
        <w:rPr>
          <w:noProof/>
        </w:rPr>
        <w:drawing>
          <wp:inline distT="0" distB="0" distL="0" distR="0" wp14:anchorId="403DE87F" wp14:editId="00116CA9">
            <wp:extent cx="5278120" cy="3623310"/>
            <wp:effectExtent l="0" t="0" r="0" b="0"/>
            <wp:docPr id="676017694"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17694" name="Picture 676017694" descr="Image"/>
                    <pic:cNvPicPr/>
                  </pic:nvPicPr>
                  <pic:blipFill>
                    <a:blip r:embed="rId1">
                      <a:extLst>
                        <a:ext uri="{28A0092B-C50C-407E-A947-70E740481C1C}">
                          <a14:useLocalDpi xmlns:a14="http://schemas.microsoft.com/office/drawing/2010/main" val="0"/>
                        </a:ext>
                      </a:extLst>
                    </a:blip>
                    <a:stretch>
                      <a:fillRect/>
                    </a:stretch>
                  </pic:blipFill>
                  <pic:spPr>
                    <a:xfrm>
                      <a:off x="0" y="0"/>
                      <a:ext cx="5278120" cy="3623310"/>
                    </a:xfrm>
                    <a:prstGeom prst="rect">
                      <a:avLst/>
                    </a:prstGeom>
                  </pic:spPr>
                </pic:pic>
              </a:graphicData>
            </a:graphic>
          </wp:inline>
        </w:drawing>
      </w:r>
    </w:p>
  </w:comment>
  <w:comment w:id="18" w:author="00" w:date="2023-11-13T15:27:00Z" w:initials="0">
    <w:p w14:paraId="6A1AA19E" w14:textId="3062278B" w:rsidR="00EA37C2" w:rsidRDefault="00EA37C2">
      <w:pPr>
        <w:pStyle w:val="CommentText"/>
        <w:ind w:firstLine="420"/>
      </w:pPr>
      <w:r>
        <w:rPr>
          <w:rStyle w:val="CommentReference"/>
        </w:rPr>
        <w:annotationRef/>
      </w:r>
      <w:r>
        <w:t>这里的</w:t>
      </w:r>
      <w:r>
        <w:t>i</w:t>
      </w:r>
      <w:r>
        <w:t>和下面损失函数中的</w:t>
      </w:r>
      <w:r>
        <w:t>i</w:t>
      </w:r>
      <w:r>
        <w:t>含义是否相同</w:t>
      </w:r>
      <w:r>
        <w:rPr>
          <w:rFonts w:hint="eastAsia"/>
        </w:rPr>
        <w:t>，</w:t>
      </w:r>
      <w:r>
        <w:t>是否表示第</w:t>
      </w:r>
      <w:r>
        <w:t>i</w:t>
      </w:r>
      <w:r>
        <w:t>个结节像素</w:t>
      </w:r>
      <w:r>
        <w:rPr>
          <w:rFonts w:hint="eastAsia"/>
        </w:rPr>
        <w:t>？</w:t>
      </w:r>
      <w:r>
        <w:t>如果含义不一样则需要换不同的符号表示</w:t>
      </w:r>
    </w:p>
  </w:comment>
  <w:comment w:id="19" w:author="hoiyuen cheng" w:date="2023-11-13T19:46:00Z" w:initials="hc">
    <w:p w14:paraId="44446771" w14:textId="77777777" w:rsidR="005C0889" w:rsidRDefault="005C0889" w:rsidP="006233B4">
      <w:pPr>
        <w:pStyle w:val="CommentText"/>
        <w:ind w:firstLineChars="0" w:firstLine="0"/>
      </w:pPr>
      <w:r>
        <w:rPr>
          <w:rStyle w:val="CommentReference"/>
        </w:rPr>
        <w:annotationRef/>
      </w:r>
      <w:r>
        <w:rPr>
          <w:rFonts w:hint="eastAsia"/>
        </w:rPr>
        <w:t>不一样。这里的</w:t>
      </w:r>
      <w:r>
        <w:rPr>
          <w:rFonts w:hint="eastAsia"/>
        </w:rPr>
        <w:t>i</w:t>
      </w:r>
      <w:r>
        <w:rPr>
          <w:rFonts w:hint="eastAsia"/>
        </w:rPr>
        <w:t>和损失函数的</w:t>
      </w:r>
      <w:r>
        <w:rPr>
          <w:rFonts w:hint="eastAsia"/>
        </w:rPr>
        <w:t>i</w:t>
      </w:r>
      <w:r>
        <w:rPr>
          <w:rFonts w:hint="eastAsia"/>
        </w:rPr>
        <w:t>不一样，在此用</w:t>
      </w:r>
      <w:r>
        <w:rPr>
          <w:rFonts w:hint="eastAsia"/>
        </w:rPr>
        <w:t>j</w:t>
      </w:r>
      <w:r>
        <w:rPr>
          <w:rFonts w:hint="eastAsia"/>
        </w:rPr>
        <w:t>吧。</w:t>
      </w:r>
    </w:p>
  </w:comment>
  <w:comment w:id="20" w:author="hoiyuen cheng" w:date="2023-11-13T19:52:00Z" w:initials="hc">
    <w:p w14:paraId="610F518D" w14:textId="77777777" w:rsidR="00FB264E" w:rsidRDefault="00FB264E" w:rsidP="00057775">
      <w:pPr>
        <w:pStyle w:val="CommentText"/>
        <w:ind w:firstLineChars="0" w:firstLine="0"/>
      </w:pPr>
      <w:r>
        <w:rPr>
          <w:rStyle w:val="CommentReference"/>
        </w:rPr>
        <w:annotationRef/>
      </w:r>
      <w:r>
        <w:rPr>
          <w:rFonts w:hint="eastAsia"/>
        </w:rPr>
        <w:t>这是表示</w:t>
      </w:r>
      <w:r>
        <w:rPr>
          <w:rFonts w:hint="eastAsia"/>
        </w:rPr>
        <w:t>z</w:t>
      </w:r>
      <w:r>
        <w:rPr>
          <w:rFonts w:hint="eastAsia"/>
        </w:rPr>
        <w:t>有的两个列向量，分别是</w:t>
      </w:r>
      <w:r>
        <w:rPr>
          <w:rFonts w:hint="eastAsia"/>
        </w:rPr>
        <w:t>y1</w:t>
      </w:r>
      <w:r>
        <w:rPr>
          <w:rFonts w:hint="eastAsia"/>
        </w:rPr>
        <w:t>和</w:t>
      </w:r>
      <w:r>
        <w:rPr>
          <w:rFonts w:hint="eastAsia"/>
        </w:rPr>
        <w:t>y2</w:t>
      </w:r>
      <w:r>
        <w:rPr>
          <w:rFonts w:hint="eastAsia"/>
        </w:rPr>
        <w:t>，对</w:t>
      </w:r>
      <w:r>
        <w:rPr>
          <w:rFonts w:hint="eastAsia"/>
        </w:rPr>
        <w:t>y1</w:t>
      </w:r>
      <w:r>
        <w:rPr>
          <w:rFonts w:hint="eastAsia"/>
        </w:rPr>
        <w:t>和</w:t>
      </w:r>
      <w:r>
        <w:rPr>
          <w:rFonts w:hint="eastAsia"/>
        </w:rPr>
        <w:t>y2</w:t>
      </w:r>
      <w:r>
        <w:rPr>
          <w:rFonts w:hint="eastAsia"/>
        </w:rPr>
        <w:t>做</w:t>
      </w:r>
      <w:r>
        <w:rPr>
          <w:rFonts w:hint="eastAsia"/>
        </w:rPr>
        <w:t>softmax</w:t>
      </w:r>
      <w:r>
        <w:rPr>
          <w:rFonts w:hint="eastAsia"/>
        </w:rPr>
        <w:t>操作</w:t>
      </w:r>
    </w:p>
  </w:comment>
  <w:comment w:id="49" w:author="00" w:date="2023-11-13T15:31:00Z" w:initials="0">
    <w:p w14:paraId="229FFD7E" w14:textId="617325EC" w:rsidR="00307487" w:rsidRDefault="00307487">
      <w:pPr>
        <w:pStyle w:val="CommentText"/>
        <w:ind w:firstLine="420"/>
      </w:pPr>
      <w:r>
        <w:rPr>
          <w:rStyle w:val="CommentReference"/>
        </w:rPr>
        <w:annotationRef/>
      </w:r>
      <w:r>
        <w:t>平滑模块中</w:t>
      </w:r>
      <w:r>
        <w:rPr>
          <w:rFonts w:hint="eastAsia"/>
        </w:rPr>
        <w:t>，</w:t>
      </w:r>
      <w:r>
        <w:t>卷积层的</w:t>
      </w:r>
      <w:r>
        <w:rPr>
          <w:rFonts w:hint="eastAsia"/>
        </w:rPr>
        <w:t>通道数、</w:t>
      </w:r>
      <w:r>
        <w:t>卷积核大小能改吗</w:t>
      </w:r>
      <w:r>
        <w:rPr>
          <w:rFonts w:hint="eastAsia"/>
        </w:rPr>
        <w:t>？</w:t>
      </w:r>
      <w:r>
        <w:t>还是跟输入的乳腺超声图像的分辨率有关</w:t>
      </w:r>
      <w:r>
        <w:rPr>
          <w:rFonts w:hint="eastAsia"/>
        </w:rPr>
        <w:t>？</w:t>
      </w:r>
    </w:p>
  </w:comment>
  <w:comment w:id="50" w:author="hoiyuen cheng" w:date="2023-11-13T19:57:00Z" w:initials="hc">
    <w:p w14:paraId="46F4D4C7" w14:textId="77777777" w:rsidR="00E47780" w:rsidRDefault="00E47780">
      <w:pPr>
        <w:pStyle w:val="CommentText"/>
        <w:ind w:firstLineChars="0" w:firstLine="0"/>
      </w:pPr>
      <w:r>
        <w:rPr>
          <w:rStyle w:val="CommentReference"/>
        </w:rPr>
        <w:annotationRef/>
      </w:r>
      <w:r>
        <w:rPr>
          <w:rFonts w:hint="eastAsia"/>
        </w:rPr>
        <w:t>第一卷积层、第三卷寄层的输入通道只应该是</w:t>
      </w:r>
      <w:r>
        <w:rPr>
          <w:rFonts w:hint="eastAsia"/>
        </w:rPr>
        <w:t>1</w:t>
      </w:r>
      <w:r>
        <w:rPr>
          <w:rFonts w:hint="eastAsia"/>
        </w:rPr>
        <w:t>，输出通道数是可以改的，只要大于</w:t>
      </w:r>
      <w:r>
        <w:rPr>
          <w:rFonts w:hint="eastAsia"/>
        </w:rPr>
        <w:t>1</w:t>
      </w:r>
      <w:r>
        <w:rPr>
          <w:rFonts w:hint="eastAsia"/>
        </w:rPr>
        <w:t>都行。</w:t>
      </w:r>
    </w:p>
    <w:p w14:paraId="3993B3F4" w14:textId="77777777" w:rsidR="00E47780" w:rsidRDefault="00E47780">
      <w:pPr>
        <w:pStyle w:val="CommentText"/>
        <w:ind w:firstLineChars="0" w:firstLine="0"/>
      </w:pPr>
      <w:r>
        <w:rPr>
          <w:rFonts w:hint="eastAsia"/>
        </w:rPr>
        <w:t>卷积核大小是可以改的，但是第四卷积层的卷积核需要为</w:t>
      </w:r>
      <w:r>
        <w:rPr>
          <w:rFonts w:hint="eastAsia"/>
        </w:rPr>
        <w:t>3</w:t>
      </w:r>
      <w:r>
        <w:rPr>
          <w:rFonts w:hint="eastAsia"/>
        </w:rPr>
        <w:t>，过滤单个像素的噪点。</w:t>
      </w:r>
    </w:p>
    <w:p w14:paraId="726B736D" w14:textId="77777777" w:rsidR="00E47780" w:rsidRDefault="00E47780">
      <w:pPr>
        <w:pStyle w:val="CommentText"/>
        <w:ind w:firstLineChars="0" w:firstLine="0"/>
      </w:pPr>
    </w:p>
    <w:p w14:paraId="2A9945A2" w14:textId="77777777" w:rsidR="00E47780" w:rsidRDefault="00E47780" w:rsidP="00951C4B">
      <w:pPr>
        <w:pStyle w:val="CommentText"/>
        <w:ind w:firstLineChars="0" w:firstLine="0"/>
      </w:pPr>
      <w:r>
        <w:rPr>
          <w:rFonts w:hint="eastAsia"/>
        </w:rPr>
        <w:t>与图像分辨率没有关系</w:t>
      </w:r>
    </w:p>
  </w:comment>
  <w:comment w:id="67" w:author="00" w:date="2023-11-13T15:28:00Z" w:initials="0">
    <w:p w14:paraId="1AB72416" w14:textId="43E4369B" w:rsidR="00EA37C2" w:rsidRDefault="00EA37C2">
      <w:pPr>
        <w:pStyle w:val="CommentText"/>
        <w:ind w:firstLine="420"/>
      </w:pPr>
      <w:r>
        <w:rPr>
          <w:rStyle w:val="CommentReference"/>
        </w:rPr>
        <w:annotationRef/>
      </w:r>
      <w:r>
        <w:t>我看交底书里面写的</w:t>
      </w:r>
      <w:r w:rsidRPr="00EA37C2">
        <w:t>class</w:t>
      </w:r>
      <w:r>
        <w:t>是表示真实值</w:t>
      </w:r>
      <w:r>
        <w:rPr>
          <w:rFonts w:hint="eastAsia"/>
        </w:rPr>
        <w:t>，</w:t>
      </w:r>
      <w:r>
        <w:t>但是也有写预测值</w:t>
      </w:r>
      <w:r>
        <w:rPr>
          <w:rFonts w:hint="eastAsia"/>
        </w:rPr>
        <w:t>，请确认到底是什么含义。</w:t>
      </w:r>
    </w:p>
    <w:p w14:paraId="7EF029DE" w14:textId="77777777" w:rsidR="00EA37C2" w:rsidRDefault="00EA37C2">
      <w:pPr>
        <w:pStyle w:val="CommentText"/>
        <w:ind w:firstLine="560"/>
      </w:pPr>
      <w:r>
        <w:rPr>
          <w:noProof/>
        </w:rPr>
        <w:drawing>
          <wp:inline distT="0" distB="0" distL="0" distR="0" wp14:anchorId="661FE971" wp14:editId="714B70E2">
            <wp:extent cx="3063600" cy="730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063600" cy="730800"/>
                    </a:xfrm>
                    <a:prstGeom prst="rect">
                      <a:avLst/>
                    </a:prstGeom>
                  </pic:spPr>
                </pic:pic>
              </a:graphicData>
            </a:graphic>
          </wp:inline>
        </w:drawing>
      </w:r>
    </w:p>
    <w:p w14:paraId="5E832D98" w14:textId="77777777" w:rsidR="00EA37C2" w:rsidRPr="00EA37C2" w:rsidRDefault="00EA37C2">
      <w:pPr>
        <w:pStyle w:val="CommentText"/>
        <w:ind w:firstLine="560"/>
      </w:pPr>
      <w:r>
        <w:rPr>
          <w:noProof/>
        </w:rPr>
        <w:drawing>
          <wp:inline distT="0" distB="0" distL="0" distR="0" wp14:anchorId="76369053" wp14:editId="264BB4AB">
            <wp:extent cx="3344400" cy="835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3344400" cy="835200"/>
                    </a:xfrm>
                    <a:prstGeom prst="rect">
                      <a:avLst/>
                    </a:prstGeom>
                  </pic:spPr>
                </pic:pic>
              </a:graphicData>
            </a:graphic>
          </wp:inline>
        </w:drawing>
      </w:r>
    </w:p>
  </w:comment>
  <w:comment w:id="68" w:author="hoiyuen cheng" w:date="2023-11-13T20:10:00Z" w:initials="hc">
    <w:p w14:paraId="4739250E" w14:textId="77777777" w:rsidR="001C5675" w:rsidRDefault="001C5675" w:rsidP="00451884">
      <w:pPr>
        <w:pStyle w:val="CommentText"/>
        <w:ind w:firstLineChars="0" w:firstLine="0"/>
      </w:pPr>
      <w:r>
        <w:rPr>
          <w:rStyle w:val="CommentReference"/>
        </w:rPr>
        <w:annotationRef/>
      </w:r>
      <w:r>
        <w:rPr>
          <w:rFonts w:hint="eastAsia"/>
        </w:rPr>
        <w:t>截图一的</w:t>
      </w:r>
      <w:r>
        <w:rPr>
          <w:rFonts w:hint="eastAsia"/>
        </w:rPr>
        <w:t>class</w:t>
      </w:r>
      <w:r>
        <w:rPr>
          <w:rFonts w:hint="eastAsia"/>
        </w:rPr>
        <w:t>和</w:t>
      </w:r>
      <w:r>
        <w:rPr>
          <w:rFonts w:hint="eastAsia"/>
        </w:rPr>
        <w:t>x</w:t>
      </w:r>
      <w:r>
        <w:rPr>
          <w:rFonts w:hint="eastAsia"/>
        </w:rPr>
        <w:t>是我符号弄反了，</w:t>
      </w:r>
      <w:r>
        <w:rPr>
          <w:rFonts w:hint="eastAsia"/>
        </w:rPr>
        <w:t>class</w:t>
      </w:r>
      <w:r>
        <w:rPr>
          <w:rFonts w:hint="eastAsia"/>
        </w:rPr>
        <w:t>只是网络的预测值</w:t>
      </w:r>
    </w:p>
  </w:comment>
  <w:comment w:id="69" w:author="00" w:date="2023-11-13T15:33:00Z" w:initials="0">
    <w:p w14:paraId="66754878" w14:textId="4A7ECF8D" w:rsidR="00B250D0" w:rsidRDefault="00B250D0">
      <w:pPr>
        <w:pStyle w:val="CommentText"/>
        <w:ind w:firstLine="420"/>
      </w:pPr>
      <w:r>
        <w:rPr>
          <w:rStyle w:val="CommentReference"/>
        </w:rPr>
        <w:annotationRef/>
      </w:r>
      <w:r>
        <w:t>发明名称不能超过</w:t>
      </w:r>
      <w:r>
        <w:rPr>
          <w:rFonts w:hint="eastAsia"/>
        </w:rPr>
        <w:t>2</w:t>
      </w:r>
      <w:r>
        <w:t>5</w:t>
      </w:r>
      <w:r>
        <w:t>个字</w:t>
      </w:r>
      <w:r>
        <w:rPr>
          <w:rFonts w:hint="eastAsia"/>
        </w:rPr>
        <w:t>，</w:t>
      </w:r>
      <w:r>
        <w:t>而且医学诊断方法不属于发明专利的保护客体</w:t>
      </w:r>
      <w:r>
        <w:rPr>
          <w:rFonts w:hint="eastAsia"/>
        </w:rPr>
        <w:t>，</w:t>
      </w:r>
      <w:r>
        <w:t>所以名称最好突出对于超声图像的</w:t>
      </w:r>
      <w:r>
        <w:rPr>
          <w:rFonts w:hint="eastAsia"/>
        </w:rPr>
        <w:t>“分割”、“分类”或“分析”，</w:t>
      </w:r>
      <w:r w:rsidR="00B96135">
        <w:rPr>
          <w:rFonts w:hint="eastAsia"/>
        </w:rPr>
        <w:t>尽量不出现“诊断方法”等字样，</w:t>
      </w:r>
      <w:r>
        <w:rPr>
          <w:rFonts w:hint="eastAsia"/>
        </w:rPr>
        <w:t>所以我将这个作为名称</w:t>
      </w:r>
    </w:p>
  </w:comment>
  <w:comment w:id="70" w:author="hoiyuen cheng" w:date="2023-11-13T20:11:00Z" w:initials="hc">
    <w:p w14:paraId="1E636342" w14:textId="77777777" w:rsidR="001C5675" w:rsidRDefault="001C5675" w:rsidP="003970A2">
      <w:pPr>
        <w:pStyle w:val="CommentText"/>
        <w:ind w:firstLineChars="0" w:firstLine="0"/>
      </w:pPr>
      <w:r>
        <w:rPr>
          <w:rStyle w:val="CommentReference"/>
        </w:rPr>
        <w:annotationRef/>
      </w:r>
      <w:r>
        <w:rPr>
          <w:rFonts w:hint="eastAsia"/>
        </w:rPr>
        <w:t>好的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11ABE" w15:done="0"/>
  <w15:commentEx w15:paraId="020A8EF3" w15:done="0"/>
  <w15:commentEx w15:paraId="67165CF3" w15:paraIdParent="020A8EF3" w15:done="0"/>
  <w15:commentEx w15:paraId="6A03C813" w15:paraIdParent="020A8EF3" w15:done="0"/>
  <w15:commentEx w15:paraId="135F219D" w15:paraIdParent="020A8EF3" w15:done="0"/>
  <w15:commentEx w15:paraId="6A1AA19E" w15:done="0"/>
  <w15:commentEx w15:paraId="44446771" w15:paraIdParent="6A1AA19E" w15:done="0"/>
  <w15:commentEx w15:paraId="610F518D" w15:paraIdParent="6A1AA19E" w15:done="0"/>
  <w15:commentEx w15:paraId="229FFD7E" w15:done="0"/>
  <w15:commentEx w15:paraId="2A9945A2" w15:paraIdParent="229FFD7E" w15:done="0"/>
  <w15:commentEx w15:paraId="5E832D98" w15:done="0"/>
  <w15:commentEx w15:paraId="4739250E" w15:paraIdParent="5E832D98" w15:done="0"/>
  <w15:commentEx w15:paraId="66754878" w15:done="0"/>
  <w15:commentEx w15:paraId="1E636342" w15:paraIdParent="66754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08B57C" w16cex:dateUtc="2023-11-13T11:42:00Z"/>
  <w16cex:commentExtensible w16cex:durableId="1A5C07ED" w16cex:dateUtc="2023-11-13T11:36:00Z"/>
  <w16cex:commentExtensible w16cex:durableId="11D29EB4" w16cex:dateUtc="2023-11-13T11:37:00Z"/>
  <w16cex:commentExtensible w16cex:durableId="575634AB" w16cex:dateUtc="2023-11-13T11:37:00Z"/>
  <w16cex:commentExtensible w16cex:durableId="60E724E6" w16cex:dateUtc="2023-11-13T11:46:00Z"/>
  <w16cex:commentExtensible w16cex:durableId="54312920" w16cex:dateUtc="2023-11-13T11:52:00Z"/>
  <w16cex:commentExtensible w16cex:durableId="4A73134F" w16cex:dateUtc="2023-11-13T11:57:00Z"/>
  <w16cex:commentExtensible w16cex:durableId="3F8AEACD" w16cex:dateUtc="2023-11-13T12:10:00Z"/>
  <w16cex:commentExtensible w16cex:durableId="4B9262CF" w16cex:dateUtc="2023-11-13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11ABE" w16cid:durableId="3308B57C"/>
  <w16cid:commentId w16cid:paraId="020A8EF3" w16cid:durableId="5F8EFF8D"/>
  <w16cid:commentId w16cid:paraId="67165CF3" w16cid:durableId="1A5C07ED"/>
  <w16cid:commentId w16cid:paraId="6A03C813" w16cid:durableId="11D29EB4"/>
  <w16cid:commentId w16cid:paraId="135F219D" w16cid:durableId="575634AB"/>
  <w16cid:commentId w16cid:paraId="6A1AA19E" w16cid:durableId="226CDF39"/>
  <w16cid:commentId w16cid:paraId="44446771" w16cid:durableId="60E724E6"/>
  <w16cid:commentId w16cid:paraId="610F518D" w16cid:durableId="54312920"/>
  <w16cid:commentId w16cid:paraId="229FFD7E" w16cid:durableId="0AE9026D"/>
  <w16cid:commentId w16cid:paraId="2A9945A2" w16cid:durableId="4A73134F"/>
  <w16cid:commentId w16cid:paraId="5E832D98" w16cid:durableId="536FC816"/>
  <w16cid:commentId w16cid:paraId="4739250E" w16cid:durableId="3F8AEACD"/>
  <w16cid:commentId w16cid:paraId="66754878" w16cid:durableId="49CD5118"/>
  <w16cid:commentId w16cid:paraId="1E636342" w16cid:durableId="4B926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12CE" w14:textId="77777777" w:rsidR="00033951" w:rsidRDefault="00033951" w:rsidP="00C8265D">
      <w:pPr>
        <w:ind w:firstLine="480"/>
      </w:pPr>
      <w:r>
        <w:separator/>
      </w:r>
    </w:p>
  </w:endnote>
  <w:endnote w:type="continuationSeparator" w:id="0">
    <w:p w14:paraId="16DC8E0C" w14:textId="77777777" w:rsidR="00033951" w:rsidRDefault="00033951" w:rsidP="00C826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12C0" w14:textId="77777777" w:rsidR="00414650" w:rsidRDefault="0041465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92AB" w14:textId="77777777" w:rsidR="00414650" w:rsidRDefault="00414650">
    <w:pPr>
      <w:pStyle w:val="Footer"/>
      <w:tabs>
        <w:tab w:val="left" w:pos="4380"/>
        <w:tab w:val="center" w:pos="4666"/>
      </w:tabs>
      <w:ind w:firstLineChars="0" w:firstLine="0"/>
      <w:rPr>
        <w:sz w:val="21"/>
        <w:szCs w:val="21"/>
      </w:rPr>
    </w:pPr>
    <w:r>
      <w:rPr>
        <w:rStyle w:val="PageNumber"/>
        <w:sz w:val="21"/>
        <w:szCs w:val="21"/>
      </w:rPr>
      <w:tab/>
    </w:r>
    <w:r>
      <w:rPr>
        <w:rStyle w:val="PageNumber"/>
        <w:sz w:val="21"/>
        <w:szCs w:val="21"/>
      </w:rPr>
      <w:tab/>
    </w:r>
    <w:r>
      <w:rPr>
        <w:rStyle w:val="PageNumber"/>
        <w:sz w:val="21"/>
        <w:szCs w:val="21"/>
      </w:rPr>
      <w:tab/>
    </w:r>
    <w:r>
      <w:rPr>
        <w:sz w:val="21"/>
        <w:szCs w:val="21"/>
      </w:rPr>
      <w:fldChar w:fldCharType="begin"/>
    </w:r>
    <w:r>
      <w:rPr>
        <w:rStyle w:val="PageNumber"/>
        <w:sz w:val="21"/>
        <w:szCs w:val="21"/>
      </w:rPr>
      <w:instrText xml:space="preserve"> PAGE </w:instrText>
    </w:r>
    <w:r>
      <w:rPr>
        <w:sz w:val="21"/>
        <w:szCs w:val="21"/>
      </w:rPr>
      <w:fldChar w:fldCharType="separate"/>
    </w:r>
    <w:r w:rsidR="00B96135">
      <w:rPr>
        <w:rStyle w:val="PageNumber"/>
        <w:noProof/>
        <w:sz w:val="21"/>
        <w:szCs w:val="21"/>
      </w:rPr>
      <w:t>1</w:t>
    </w:r>
    <w:r>
      <w:rPr>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7019" w14:textId="77777777" w:rsidR="00414650" w:rsidRDefault="00414650">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818A" w14:textId="77777777" w:rsidR="00414650" w:rsidRDefault="00414650">
    <w:pPr>
      <w:pStyle w:val="Footer"/>
      <w:ind w:firstLineChars="0" w:firstLine="0"/>
      <w:jc w:val="center"/>
      <w:rPr>
        <w:sz w:val="21"/>
        <w:szCs w:val="21"/>
      </w:rPr>
    </w:pPr>
    <w:r>
      <w:rPr>
        <w:sz w:val="21"/>
        <w:szCs w:val="21"/>
      </w:rPr>
      <w:fldChar w:fldCharType="begin"/>
    </w:r>
    <w:r>
      <w:rPr>
        <w:rStyle w:val="PageNumber"/>
        <w:sz w:val="21"/>
        <w:szCs w:val="21"/>
      </w:rPr>
      <w:instrText xml:space="preserve"> PAGE </w:instrText>
    </w:r>
    <w:r>
      <w:rPr>
        <w:sz w:val="21"/>
        <w:szCs w:val="21"/>
      </w:rPr>
      <w:fldChar w:fldCharType="separate"/>
    </w:r>
    <w:r w:rsidR="00B96135">
      <w:rPr>
        <w:rStyle w:val="PageNumber"/>
        <w:noProof/>
        <w:sz w:val="21"/>
        <w:szCs w:val="21"/>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D7DB" w14:textId="77777777" w:rsidR="00414650" w:rsidRDefault="00414650">
    <w:pPr>
      <w:pStyle w:val="Footer"/>
      <w:ind w:firstLineChars="0" w:firstLine="0"/>
      <w:jc w:val="center"/>
      <w:rPr>
        <w:sz w:val="21"/>
        <w:szCs w:val="21"/>
      </w:rPr>
    </w:pPr>
    <w:r>
      <w:rPr>
        <w:sz w:val="21"/>
        <w:szCs w:val="21"/>
      </w:rPr>
      <w:fldChar w:fldCharType="begin"/>
    </w:r>
    <w:r>
      <w:rPr>
        <w:rStyle w:val="PageNumber"/>
        <w:sz w:val="21"/>
        <w:szCs w:val="21"/>
      </w:rPr>
      <w:instrText xml:space="preserve"> PAGE </w:instrText>
    </w:r>
    <w:r>
      <w:rPr>
        <w:sz w:val="21"/>
        <w:szCs w:val="21"/>
      </w:rPr>
      <w:fldChar w:fldCharType="separate"/>
    </w:r>
    <w:r w:rsidR="00B96135">
      <w:rPr>
        <w:rStyle w:val="PageNumber"/>
        <w:noProof/>
        <w:sz w:val="21"/>
        <w:szCs w:val="21"/>
      </w:rPr>
      <w:t>1</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AC78" w14:textId="77777777" w:rsidR="00033951" w:rsidRDefault="00033951" w:rsidP="00C8265D">
      <w:pPr>
        <w:ind w:firstLine="480"/>
      </w:pPr>
      <w:r>
        <w:separator/>
      </w:r>
    </w:p>
  </w:footnote>
  <w:footnote w:type="continuationSeparator" w:id="0">
    <w:p w14:paraId="75A52D8E" w14:textId="77777777" w:rsidR="00033951" w:rsidRDefault="00033951" w:rsidP="00C8265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AF05" w14:textId="77777777" w:rsidR="00414650" w:rsidRDefault="0041465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EA18" w14:textId="77777777" w:rsidR="00414650" w:rsidRDefault="00414650">
    <w:pPr>
      <w:ind w:left="560"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2D49" w14:textId="77777777" w:rsidR="00414650" w:rsidRDefault="00414650">
    <w:pPr>
      <w:pStyle w:val="Heade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1D5C" w14:textId="77777777" w:rsidR="00414650" w:rsidRDefault="00414650">
    <w:pPr>
      <w:ind w:left="560" w:firstLineChars="0" w:firstLin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9EE2" w14:textId="77777777" w:rsidR="00414650" w:rsidRDefault="00414650">
    <w:pPr>
      <w:ind w:left="56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8AB5" w14:textId="77777777" w:rsidR="00414650" w:rsidRDefault="00414650">
    <w:pPr>
      <w:ind w:left="560"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1E75" w14:textId="77777777" w:rsidR="00414650" w:rsidRDefault="00414650">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924FB"/>
    <w:multiLevelType w:val="hybridMultilevel"/>
    <w:tmpl w:val="8526AB48"/>
    <w:lvl w:ilvl="0" w:tplc="E6B0A6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350453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iyuen cheng">
    <w15:presenceInfo w15:providerId="Windows Live" w15:userId="d89e0aec214fe4f6"/>
  </w15:person>
  <w15:person w15:author="00">
    <w15:presenceInfo w15:providerId="None" w15:userId="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20"/>
  <w:drawingGridVerticalSpacing w:val="465"/>
  <w:displayHorizontalDrawingGridEvery w:val="0"/>
  <w:characterSpacingControl w:val="compressPunctuation"/>
  <w:doNotValidateAgainstSchema/>
  <w:doNotDemarcateInvalidXml/>
  <w:hdrShapeDefaults>
    <o:shapedefaults v:ext="edit" spidmax="205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3E69"/>
    <w:rsid w:val="00010E72"/>
    <w:rsid w:val="000277B8"/>
    <w:rsid w:val="0002790E"/>
    <w:rsid w:val="00033951"/>
    <w:rsid w:val="00057EB4"/>
    <w:rsid w:val="000759B3"/>
    <w:rsid w:val="000B50AE"/>
    <w:rsid w:val="000B5D8B"/>
    <w:rsid w:val="000B715B"/>
    <w:rsid w:val="000B78AE"/>
    <w:rsid w:val="000C5257"/>
    <w:rsid w:val="000D2467"/>
    <w:rsid w:val="000F30EE"/>
    <w:rsid w:val="00105DBE"/>
    <w:rsid w:val="00105DCB"/>
    <w:rsid w:val="00110CDB"/>
    <w:rsid w:val="00111463"/>
    <w:rsid w:val="001301E0"/>
    <w:rsid w:val="001332B6"/>
    <w:rsid w:val="00133E17"/>
    <w:rsid w:val="00164B4B"/>
    <w:rsid w:val="00165849"/>
    <w:rsid w:val="00172A27"/>
    <w:rsid w:val="0017604C"/>
    <w:rsid w:val="0017740E"/>
    <w:rsid w:val="00184611"/>
    <w:rsid w:val="00184631"/>
    <w:rsid w:val="001975B6"/>
    <w:rsid w:val="001B56BA"/>
    <w:rsid w:val="001C5675"/>
    <w:rsid w:val="001D3754"/>
    <w:rsid w:val="001D77BD"/>
    <w:rsid w:val="001E0A97"/>
    <w:rsid w:val="001F0C13"/>
    <w:rsid w:val="00200EFC"/>
    <w:rsid w:val="0020359A"/>
    <w:rsid w:val="002220CD"/>
    <w:rsid w:val="002240E9"/>
    <w:rsid w:val="00237647"/>
    <w:rsid w:val="00237C83"/>
    <w:rsid w:val="00237FF2"/>
    <w:rsid w:val="0025575E"/>
    <w:rsid w:val="00267EF2"/>
    <w:rsid w:val="00271EA4"/>
    <w:rsid w:val="00276619"/>
    <w:rsid w:val="002831B9"/>
    <w:rsid w:val="002A3AEA"/>
    <w:rsid w:val="002C6B94"/>
    <w:rsid w:val="002D4A88"/>
    <w:rsid w:val="003029D4"/>
    <w:rsid w:val="00307487"/>
    <w:rsid w:val="00313A55"/>
    <w:rsid w:val="003231E0"/>
    <w:rsid w:val="003433EB"/>
    <w:rsid w:val="00346BBD"/>
    <w:rsid w:val="00351CDA"/>
    <w:rsid w:val="00352A8C"/>
    <w:rsid w:val="0035338A"/>
    <w:rsid w:val="00381BAC"/>
    <w:rsid w:val="0039277D"/>
    <w:rsid w:val="003B04F5"/>
    <w:rsid w:val="003B458B"/>
    <w:rsid w:val="003B46D7"/>
    <w:rsid w:val="003B66E9"/>
    <w:rsid w:val="003C2F97"/>
    <w:rsid w:val="003E0372"/>
    <w:rsid w:val="00404BF1"/>
    <w:rsid w:val="00414650"/>
    <w:rsid w:val="00415305"/>
    <w:rsid w:val="004357CD"/>
    <w:rsid w:val="00450F67"/>
    <w:rsid w:val="00451CF8"/>
    <w:rsid w:val="00463A36"/>
    <w:rsid w:val="00464F35"/>
    <w:rsid w:val="00472258"/>
    <w:rsid w:val="00474EBB"/>
    <w:rsid w:val="004C048A"/>
    <w:rsid w:val="004C126C"/>
    <w:rsid w:val="004E179D"/>
    <w:rsid w:val="004E6795"/>
    <w:rsid w:val="005369AC"/>
    <w:rsid w:val="00540F6C"/>
    <w:rsid w:val="00547D17"/>
    <w:rsid w:val="00566C59"/>
    <w:rsid w:val="00574A52"/>
    <w:rsid w:val="00582151"/>
    <w:rsid w:val="00582AB8"/>
    <w:rsid w:val="005849A8"/>
    <w:rsid w:val="005851BA"/>
    <w:rsid w:val="005925E9"/>
    <w:rsid w:val="005940AD"/>
    <w:rsid w:val="005B015E"/>
    <w:rsid w:val="005B1D82"/>
    <w:rsid w:val="005C0889"/>
    <w:rsid w:val="005E1F48"/>
    <w:rsid w:val="005E4BA0"/>
    <w:rsid w:val="005F1B31"/>
    <w:rsid w:val="00615B4A"/>
    <w:rsid w:val="006244CB"/>
    <w:rsid w:val="006251EB"/>
    <w:rsid w:val="00632D0A"/>
    <w:rsid w:val="00632F39"/>
    <w:rsid w:val="00635F0C"/>
    <w:rsid w:val="0066654C"/>
    <w:rsid w:val="006B41C2"/>
    <w:rsid w:val="006C17CC"/>
    <w:rsid w:val="006D0053"/>
    <w:rsid w:val="006E3282"/>
    <w:rsid w:val="006F757F"/>
    <w:rsid w:val="00706CFA"/>
    <w:rsid w:val="0079526E"/>
    <w:rsid w:val="007C4AD1"/>
    <w:rsid w:val="007E530D"/>
    <w:rsid w:val="007F7224"/>
    <w:rsid w:val="00821486"/>
    <w:rsid w:val="00827484"/>
    <w:rsid w:val="00827B28"/>
    <w:rsid w:val="00836A5A"/>
    <w:rsid w:val="00840801"/>
    <w:rsid w:val="0084570C"/>
    <w:rsid w:val="00873AA8"/>
    <w:rsid w:val="00883AC0"/>
    <w:rsid w:val="008906D5"/>
    <w:rsid w:val="00893C22"/>
    <w:rsid w:val="008A3122"/>
    <w:rsid w:val="008B2EFA"/>
    <w:rsid w:val="00921A81"/>
    <w:rsid w:val="00927270"/>
    <w:rsid w:val="009346D1"/>
    <w:rsid w:val="00942EA3"/>
    <w:rsid w:val="00955FF9"/>
    <w:rsid w:val="00957615"/>
    <w:rsid w:val="00964E3D"/>
    <w:rsid w:val="00970739"/>
    <w:rsid w:val="00970A79"/>
    <w:rsid w:val="00973202"/>
    <w:rsid w:val="009758F8"/>
    <w:rsid w:val="009A057D"/>
    <w:rsid w:val="009B0726"/>
    <w:rsid w:val="009C2C17"/>
    <w:rsid w:val="009C2D2E"/>
    <w:rsid w:val="009E5EDF"/>
    <w:rsid w:val="00A10851"/>
    <w:rsid w:val="00A264D3"/>
    <w:rsid w:val="00A31680"/>
    <w:rsid w:val="00A34F88"/>
    <w:rsid w:val="00A51289"/>
    <w:rsid w:val="00A57149"/>
    <w:rsid w:val="00A62679"/>
    <w:rsid w:val="00A65AB3"/>
    <w:rsid w:val="00A76E7B"/>
    <w:rsid w:val="00A812E3"/>
    <w:rsid w:val="00A86E7C"/>
    <w:rsid w:val="00A87AD8"/>
    <w:rsid w:val="00A91E36"/>
    <w:rsid w:val="00A94970"/>
    <w:rsid w:val="00AA0F6C"/>
    <w:rsid w:val="00AA275A"/>
    <w:rsid w:val="00AC1693"/>
    <w:rsid w:val="00AC64E8"/>
    <w:rsid w:val="00AE27B6"/>
    <w:rsid w:val="00AE76CA"/>
    <w:rsid w:val="00B00CA1"/>
    <w:rsid w:val="00B02497"/>
    <w:rsid w:val="00B0600C"/>
    <w:rsid w:val="00B12D83"/>
    <w:rsid w:val="00B14921"/>
    <w:rsid w:val="00B250D0"/>
    <w:rsid w:val="00B3552B"/>
    <w:rsid w:val="00B643EE"/>
    <w:rsid w:val="00B674C0"/>
    <w:rsid w:val="00B92635"/>
    <w:rsid w:val="00B93F4B"/>
    <w:rsid w:val="00B96135"/>
    <w:rsid w:val="00BA7597"/>
    <w:rsid w:val="00BE225C"/>
    <w:rsid w:val="00C02166"/>
    <w:rsid w:val="00C03BF1"/>
    <w:rsid w:val="00C214CD"/>
    <w:rsid w:val="00C43EE8"/>
    <w:rsid w:val="00C53602"/>
    <w:rsid w:val="00C8265D"/>
    <w:rsid w:val="00C84B42"/>
    <w:rsid w:val="00CA0C8A"/>
    <w:rsid w:val="00CB09C2"/>
    <w:rsid w:val="00CB19A0"/>
    <w:rsid w:val="00CF69C6"/>
    <w:rsid w:val="00D32EAC"/>
    <w:rsid w:val="00D41C72"/>
    <w:rsid w:val="00D62CD0"/>
    <w:rsid w:val="00D655FB"/>
    <w:rsid w:val="00D701C6"/>
    <w:rsid w:val="00D7366F"/>
    <w:rsid w:val="00D763EF"/>
    <w:rsid w:val="00DA001D"/>
    <w:rsid w:val="00DB3299"/>
    <w:rsid w:val="00DC6078"/>
    <w:rsid w:val="00DE38FB"/>
    <w:rsid w:val="00E02336"/>
    <w:rsid w:val="00E07944"/>
    <w:rsid w:val="00E10AC2"/>
    <w:rsid w:val="00E10DA7"/>
    <w:rsid w:val="00E31824"/>
    <w:rsid w:val="00E41BAF"/>
    <w:rsid w:val="00E4773E"/>
    <w:rsid w:val="00E47780"/>
    <w:rsid w:val="00E63372"/>
    <w:rsid w:val="00E641FA"/>
    <w:rsid w:val="00E83F4D"/>
    <w:rsid w:val="00E87374"/>
    <w:rsid w:val="00EA37C2"/>
    <w:rsid w:val="00EB6F2D"/>
    <w:rsid w:val="00EB7D7A"/>
    <w:rsid w:val="00ED068B"/>
    <w:rsid w:val="00ED10CD"/>
    <w:rsid w:val="00ED3089"/>
    <w:rsid w:val="00EE5DC5"/>
    <w:rsid w:val="00EE5F45"/>
    <w:rsid w:val="00EE7235"/>
    <w:rsid w:val="00F00429"/>
    <w:rsid w:val="00F123A5"/>
    <w:rsid w:val="00F14BE0"/>
    <w:rsid w:val="00F250BA"/>
    <w:rsid w:val="00F3319D"/>
    <w:rsid w:val="00F6172A"/>
    <w:rsid w:val="00F71313"/>
    <w:rsid w:val="00F75B0C"/>
    <w:rsid w:val="00F86AFE"/>
    <w:rsid w:val="00FB083A"/>
    <w:rsid w:val="00FB264E"/>
    <w:rsid w:val="00FD0A75"/>
    <w:rsid w:val="00FE5C94"/>
    <w:rsid w:val="00FF1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9cbee0" strokecolor="#739cc3">
      <v:fill color="#9cbee0" color2="#bbd5f0" type="gradient">
        <o:fill v:ext="view" type="gradientUnscaled"/>
      </v:fill>
      <v:stroke color="#739cc3" weight="1.25pt"/>
    </o:shapedefaults>
    <o:shapelayout v:ext="edit">
      <o:idmap v:ext="edit" data="2"/>
      <o:rules v:ext="edit">
        <o:r id="V:Rule1" type="connector" idref="#_x0000_s2050"/>
        <o:r id="V:Rule2" type="connector" idref="#_x0000_s2053"/>
        <o:r id="V:Rule3" type="connector" idref="#_x0000_s2052"/>
        <o:r id="V:Rule4" type="connector" idref="#_x0000_s2054"/>
        <o:r id="V:Rule5" type="connector" idref="#_x0000_s2051"/>
      </o:rules>
    </o:shapelayout>
  </w:shapeDefaults>
  <w:decimalSymbol w:val="."/>
  <w:listSeparator w:val=","/>
  <w14:docId w14:val="68A21518"/>
  <w15:docId w15:val="{BB6F86BF-BB55-4906-8E77-CDFD6418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70C"/>
    <w:pPr>
      <w:widowControl w:val="0"/>
      <w:ind w:firstLineChars="200" w:firstLine="200"/>
      <w:jc w:val="both"/>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35338A"/>
  </w:style>
  <w:style w:type="character" w:styleId="PageNumber">
    <w:name w:val="page number"/>
    <w:basedOn w:val="DefaultParagraphFont"/>
    <w:rsid w:val="0035338A"/>
  </w:style>
  <w:style w:type="character" w:customStyle="1" w:styleId="CommentSubjectChar">
    <w:name w:val="Comment Subject Char"/>
    <w:link w:val="CommentSubject"/>
    <w:rsid w:val="0035338A"/>
    <w:rPr>
      <w:b/>
      <w:bCs/>
      <w:kern w:val="2"/>
      <w:sz w:val="28"/>
      <w:szCs w:val="24"/>
    </w:rPr>
  </w:style>
  <w:style w:type="character" w:customStyle="1" w:styleId="CommentTextChar">
    <w:name w:val="Comment Text Char"/>
    <w:link w:val="CommentText"/>
    <w:rsid w:val="0035338A"/>
    <w:rPr>
      <w:kern w:val="2"/>
      <w:sz w:val="28"/>
      <w:szCs w:val="24"/>
    </w:rPr>
  </w:style>
  <w:style w:type="character" w:styleId="CommentReference">
    <w:name w:val="annotation reference"/>
    <w:rsid w:val="0035338A"/>
    <w:rPr>
      <w:sz w:val="21"/>
      <w:szCs w:val="21"/>
    </w:rPr>
  </w:style>
  <w:style w:type="paragraph" w:styleId="CommentText">
    <w:name w:val="annotation text"/>
    <w:basedOn w:val="Normal"/>
    <w:link w:val="CommentTextChar"/>
    <w:rsid w:val="0035338A"/>
    <w:pPr>
      <w:jc w:val="left"/>
    </w:pPr>
    <w:rPr>
      <w:sz w:val="28"/>
    </w:rPr>
  </w:style>
  <w:style w:type="paragraph" w:customStyle="1" w:styleId="a">
    <w:name w:val="编写建议"/>
    <w:basedOn w:val="Normal"/>
    <w:rsid w:val="0035338A"/>
    <w:pPr>
      <w:autoSpaceDE w:val="0"/>
      <w:autoSpaceDN w:val="0"/>
      <w:adjustRightInd w:val="0"/>
      <w:spacing w:line="360" w:lineRule="auto"/>
      <w:ind w:left="1134" w:firstLineChars="0" w:firstLine="0"/>
    </w:pPr>
    <w:rPr>
      <w:i/>
      <w:color w:val="0000FF"/>
      <w:kern w:val="0"/>
      <w:sz w:val="21"/>
      <w:szCs w:val="20"/>
    </w:rPr>
  </w:style>
  <w:style w:type="paragraph" w:customStyle="1" w:styleId="GB23122">
    <w:name w:val="样式 楷体_GB2312 居中 首行缩进:  2 字符"/>
    <w:basedOn w:val="Normal"/>
    <w:rsid w:val="0035338A"/>
    <w:pPr>
      <w:ind w:firstLineChars="0" w:firstLine="0"/>
      <w:jc w:val="center"/>
    </w:pPr>
    <w:rPr>
      <w:rFonts w:ascii="楷体_GB2312" w:eastAsia="楷体_GB2312" w:cs="宋体"/>
      <w:szCs w:val="20"/>
    </w:rPr>
  </w:style>
  <w:style w:type="paragraph" w:styleId="Footer">
    <w:name w:val="footer"/>
    <w:basedOn w:val="Normal"/>
    <w:rsid w:val="0035338A"/>
    <w:pPr>
      <w:tabs>
        <w:tab w:val="center" w:pos="4153"/>
        <w:tab w:val="right" w:pos="8306"/>
      </w:tabs>
      <w:snapToGrid w:val="0"/>
      <w:jc w:val="left"/>
    </w:pPr>
    <w:rPr>
      <w:sz w:val="18"/>
      <w:szCs w:val="18"/>
    </w:rPr>
  </w:style>
  <w:style w:type="paragraph" w:styleId="Header">
    <w:name w:val="header"/>
    <w:basedOn w:val="Normal"/>
    <w:rsid w:val="0035338A"/>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rsid w:val="0035338A"/>
    <w:rPr>
      <w:sz w:val="18"/>
      <w:szCs w:val="18"/>
    </w:rPr>
  </w:style>
  <w:style w:type="paragraph" w:customStyle="1" w:styleId="a0">
    <w:name w:val="缺省文本"/>
    <w:basedOn w:val="Normal"/>
    <w:rsid w:val="0035338A"/>
    <w:pPr>
      <w:autoSpaceDE w:val="0"/>
      <w:autoSpaceDN w:val="0"/>
      <w:adjustRightInd w:val="0"/>
      <w:spacing w:line="360" w:lineRule="auto"/>
      <w:ind w:firstLineChars="0" w:firstLine="0"/>
      <w:jc w:val="left"/>
    </w:pPr>
    <w:rPr>
      <w:kern w:val="0"/>
      <w:sz w:val="21"/>
      <w:szCs w:val="20"/>
    </w:rPr>
  </w:style>
  <w:style w:type="paragraph" w:styleId="CommentSubject">
    <w:name w:val="annotation subject"/>
    <w:basedOn w:val="CommentText"/>
    <w:next w:val="CommentText"/>
    <w:link w:val="CommentSubjectChar"/>
    <w:rsid w:val="0035338A"/>
    <w:rPr>
      <w:b/>
      <w:bCs/>
    </w:rPr>
  </w:style>
  <w:style w:type="paragraph" w:customStyle="1" w:styleId="2">
    <w:name w:val="样式 首行缩进:  2 字符"/>
    <w:basedOn w:val="Normal"/>
    <w:rsid w:val="0035338A"/>
    <w:pPr>
      <w:ind w:firstLine="562"/>
    </w:pPr>
    <w:rPr>
      <w:rFonts w:cs="宋体"/>
      <w:b/>
      <w:szCs w:val="20"/>
    </w:rPr>
  </w:style>
  <w:style w:type="paragraph" w:customStyle="1" w:styleId="a1">
    <w:name w:val="样式 加粗"/>
    <w:basedOn w:val="Normal"/>
    <w:rsid w:val="0035338A"/>
    <w:rPr>
      <w:rFonts w:cs="宋体"/>
      <w:b/>
      <w:bCs/>
      <w:szCs w:val="20"/>
    </w:rPr>
  </w:style>
  <w:style w:type="paragraph" w:customStyle="1" w:styleId="a2">
    <w:name w:val="样式 居中"/>
    <w:basedOn w:val="Normal"/>
    <w:rsid w:val="0035338A"/>
    <w:pPr>
      <w:ind w:firstLineChars="0" w:firstLine="0"/>
      <w:jc w:val="center"/>
    </w:pPr>
    <w:rPr>
      <w:rFonts w:cs="宋体"/>
      <w:b/>
      <w:szCs w:val="20"/>
    </w:rPr>
  </w:style>
  <w:style w:type="paragraph" w:styleId="ListParagraph">
    <w:name w:val="List Paragraph"/>
    <w:basedOn w:val="Normal"/>
    <w:uiPriority w:val="34"/>
    <w:qFormat/>
    <w:rsid w:val="00E07944"/>
    <w:pPr>
      <w:ind w:firstLine="420"/>
    </w:pPr>
  </w:style>
  <w:style w:type="paragraph" w:styleId="Revision">
    <w:name w:val="Revision"/>
    <w:hidden/>
    <w:uiPriority w:val="99"/>
    <w:semiHidden/>
    <w:rsid w:val="00AE76C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284">
      <w:bodyDiv w:val="1"/>
      <w:marLeft w:val="0"/>
      <w:marRight w:val="0"/>
      <w:marTop w:val="0"/>
      <w:marBottom w:val="0"/>
      <w:divBdr>
        <w:top w:val="none" w:sz="0" w:space="0" w:color="auto"/>
        <w:left w:val="none" w:sz="0" w:space="0" w:color="auto"/>
        <w:bottom w:val="none" w:sz="0" w:space="0" w:color="auto"/>
        <w:right w:val="none" w:sz="0" w:space="0" w:color="auto"/>
      </w:divBdr>
      <w:divsChild>
        <w:div w:id="1322270091">
          <w:marLeft w:val="0"/>
          <w:marRight w:val="0"/>
          <w:marTop w:val="0"/>
          <w:marBottom w:val="0"/>
          <w:divBdr>
            <w:top w:val="none" w:sz="0" w:space="0" w:color="auto"/>
            <w:left w:val="none" w:sz="0" w:space="0" w:color="auto"/>
            <w:bottom w:val="none" w:sz="0" w:space="0" w:color="auto"/>
            <w:right w:val="none" w:sz="0" w:space="0" w:color="auto"/>
          </w:divBdr>
        </w:div>
      </w:divsChild>
    </w:div>
    <w:div w:id="525144986">
      <w:bodyDiv w:val="1"/>
      <w:marLeft w:val="0"/>
      <w:marRight w:val="0"/>
      <w:marTop w:val="0"/>
      <w:marBottom w:val="0"/>
      <w:divBdr>
        <w:top w:val="none" w:sz="0" w:space="0" w:color="auto"/>
        <w:left w:val="none" w:sz="0" w:space="0" w:color="auto"/>
        <w:bottom w:val="none" w:sz="0" w:space="0" w:color="auto"/>
        <w:right w:val="none" w:sz="0" w:space="0" w:color="auto"/>
      </w:divBdr>
      <w:divsChild>
        <w:div w:id="1142306888">
          <w:marLeft w:val="0"/>
          <w:marRight w:val="0"/>
          <w:marTop w:val="0"/>
          <w:marBottom w:val="0"/>
          <w:divBdr>
            <w:top w:val="none" w:sz="0" w:space="0" w:color="auto"/>
            <w:left w:val="none" w:sz="0" w:space="0" w:color="auto"/>
            <w:bottom w:val="none" w:sz="0" w:space="0" w:color="auto"/>
            <w:right w:val="none" w:sz="0" w:space="0" w:color="auto"/>
          </w:divBdr>
        </w:div>
      </w:divsChild>
    </w:div>
    <w:div w:id="680470190">
      <w:bodyDiv w:val="1"/>
      <w:marLeft w:val="0"/>
      <w:marRight w:val="0"/>
      <w:marTop w:val="0"/>
      <w:marBottom w:val="0"/>
      <w:divBdr>
        <w:top w:val="none" w:sz="0" w:space="0" w:color="auto"/>
        <w:left w:val="none" w:sz="0" w:space="0" w:color="auto"/>
        <w:bottom w:val="none" w:sz="0" w:space="0" w:color="auto"/>
        <w:right w:val="none" w:sz="0" w:space="0" w:color="auto"/>
      </w:divBdr>
      <w:divsChild>
        <w:div w:id="270210233">
          <w:marLeft w:val="0"/>
          <w:marRight w:val="0"/>
          <w:marTop w:val="0"/>
          <w:marBottom w:val="0"/>
          <w:divBdr>
            <w:top w:val="none" w:sz="0" w:space="0" w:color="auto"/>
            <w:left w:val="none" w:sz="0" w:space="0" w:color="auto"/>
            <w:bottom w:val="none" w:sz="0" w:space="0" w:color="auto"/>
            <w:right w:val="none" w:sz="0" w:space="0" w:color="auto"/>
          </w:divBdr>
        </w:div>
      </w:divsChild>
    </w:div>
    <w:div w:id="685790692">
      <w:bodyDiv w:val="1"/>
      <w:marLeft w:val="0"/>
      <w:marRight w:val="0"/>
      <w:marTop w:val="0"/>
      <w:marBottom w:val="0"/>
      <w:divBdr>
        <w:top w:val="none" w:sz="0" w:space="0" w:color="auto"/>
        <w:left w:val="none" w:sz="0" w:space="0" w:color="auto"/>
        <w:bottom w:val="none" w:sz="0" w:space="0" w:color="auto"/>
        <w:right w:val="none" w:sz="0" w:space="0" w:color="auto"/>
      </w:divBdr>
    </w:div>
    <w:div w:id="949429618">
      <w:bodyDiv w:val="1"/>
      <w:marLeft w:val="0"/>
      <w:marRight w:val="0"/>
      <w:marTop w:val="0"/>
      <w:marBottom w:val="0"/>
      <w:divBdr>
        <w:top w:val="none" w:sz="0" w:space="0" w:color="auto"/>
        <w:left w:val="none" w:sz="0" w:space="0" w:color="auto"/>
        <w:bottom w:val="none" w:sz="0" w:space="0" w:color="auto"/>
        <w:right w:val="none" w:sz="0" w:space="0" w:color="auto"/>
      </w:divBdr>
      <w:divsChild>
        <w:div w:id="1616400844">
          <w:marLeft w:val="0"/>
          <w:marRight w:val="0"/>
          <w:marTop w:val="0"/>
          <w:marBottom w:val="0"/>
          <w:divBdr>
            <w:top w:val="none" w:sz="0" w:space="0" w:color="auto"/>
            <w:left w:val="none" w:sz="0" w:space="0" w:color="auto"/>
            <w:bottom w:val="none" w:sz="0" w:space="0" w:color="auto"/>
            <w:right w:val="none" w:sz="0" w:space="0" w:color="auto"/>
          </w:divBdr>
        </w:div>
        <w:div w:id="229196558">
          <w:marLeft w:val="0"/>
          <w:marRight w:val="0"/>
          <w:marTop w:val="0"/>
          <w:marBottom w:val="0"/>
          <w:divBdr>
            <w:top w:val="none" w:sz="0" w:space="0" w:color="auto"/>
            <w:left w:val="none" w:sz="0" w:space="0" w:color="auto"/>
            <w:bottom w:val="none" w:sz="0" w:space="0" w:color="auto"/>
            <w:right w:val="none" w:sz="0" w:space="0" w:color="auto"/>
          </w:divBdr>
        </w:div>
        <w:div w:id="2128809705">
          <w:marLeft w:val="0"/>
          <w:marRight w:val="0"/>
          <w:marTop w:val="0"/>
          <w:marBottom w:val="0"/>
          <w:divBdr>
            <w:top w:val="none" w:sz="0" w:space="0" w:color="auto"/>
            <w:left w:val="none" w:sz="0" w:space="0" w:color="auto"/>
            <w:bottom w:val="none" w:sz="0" w:space="0" w:color="auto"/>
            <w:right w:val="none" w:sz="0" w:space="0" w:color="auto"/>
          </w:divBdr>
        </w:div>
        <w:div w:id="44332735">
          <w:marLeft w:val="0"/>
          <w:marRight w:val="0"/>
          <w:marTop w:val="0"/>
          <w:marBottom w:val="0"/>
          <w:divBdr>
            <w:top w:val="none" w:sz="0" w:space="0" w:color="auto"/>
            <w:left w:val="none" w:sz="0" w:space="0" w:color="auto"/>
            <w:bottom w:val="none" w:sz="0" w:space="0" w:color="auto"/>
            <w:right w:val="none" w:sz="0" w:space="0" w:color="auto"/>
          </w:divBdr>
        </w:div>
        <w:div w:id="417486435">
          <w:marLeft w:val="0"/>
          <w:marRight w:val="0"/>
          <w:marTop w:val="0"/>
          <w:marBottom w:val="0"/>
          <w:divBdr>
            <w:top w:val="none" w:sz="0" w:space="0" w:color="auto"/>
            <w:left w:val="none" w:sz="0" w:space="0" w:color="auto"/>
            <w:bottom w:val="none" w:sz="0" w:space="0" w:color="auto"/>
            <w:right w:val="none" w:sz="0" w:space="0" w:color="auto"/>
          </w:divBdr>
        </w:div>
        <w:div w:id="1119568594">
          <w:marLeft w:val="0"/>
          <w:marRight w:val="0"/>
          <w:marTop w:val="0"/>
          <w:marBottom w:val="0"/>
          <w:divBdr>
            <w:top w:val="none" w:sz="0" w:space="0" w:color="auto"/>
            <w:left w:val="none" w:sz="0" w:space="0" w:color="auto"/>
            <w:bottom w:val="none" w:sz="0" w:space="0" w:color="auto"/>
            <w:right w:val="none" w:sz="0" w:space="0" w:color="auto"/>
          </w:divBdr>
        </w:div>
        <w:div w:id="125510934">
          <w:marLeft w:val="0"/>
          <w:marRight w:val="0"/>
          <w:marTop w:val="0"/>
          <w:marBottom w:val="0"/>
          <w:divBdr>
            <w:top w:val="none" w:sz="0" w:space="0" w:color="auto"/>
            <w:left w:val="none" w:sz="0" w:space="0" w:color="auto"/>
            <w:bottom w:val="none" w:sz="0" w:space="0" w:color="auto"/>
            <w:right w:val="none" w:sz="0" w:space="0" w:color="auto"/>
          </w:divBdr>
        </w:div>
        <w:div w:id="1313098114">
          <w:marLeft w:val="0"/>
          <w:marRight w:val="0"/>
          <w:marTop w:val="0"/>
          <w:marBottom w:val="0"/>
          <w:divBdr>
            <w:top w:val="none" w:sz="0" w:space="0" w:color="auto"/>
            <w:left w:val="none" w:sz="0" w:space="0" w:color="auto"/>
            <w:bottom w:val="none" w:sz="0" w:space="0" w:color="auto"/>
            <w:right w:val="none" w:sz="0" w:space="0" w:color="auto"/>
          </w:divBdr>
        </w:div>
        <w:div w:id="210267749">
          <w:marLeft w:val="0"/>
          <w:marRight w:val="0"/>
          <w:marTop w:val="0"/>
          <w:marBottom w:val="0"/>
          <w:divBdr>
            <w:top w:val="none" w:sz="0" w:space="0" w:color="auto"/>
            <w:left w:val="none" w:sz="0" w:space="0" w:color="auto"/>
            <w:bottom w:val="none" w:sz="0" w:space="0" w:color="auto"/>
            <w:right w:val="none" w:sz="0" w:space="0" w:color="auto"/>
          </w:divBdr>
        </w:div>
        <w:div w:id="1275552628">
          <w:marLeft w:val="0"/>
          <w:marRight w:val="0"/>
          <w:marTop w:val="0"/>
          <w:marBottom w:val="0"/>
          <w:divBdr>
            <w:top w:val="none" w:sz="0" w:space="0" w:color="auto"/>
            <w:left w:val="none" w:sz="0" w:space="0" w:color="auto"/>
            <w:bottom w:val="none" w:sz="0" w:space="0" w:color="auto"/>
            <w:right w:val="none" w:sz="0" w:space="0" w:color="auto"/>
          </w:divBdr>
        </w:div>
        <w:div w:id="1815566415">
          <w:marLeft w:val="0"/>
          <w:marRight w:val="0"/>
          <w:marTop w:val="0"/>
          <w:marBottom w:val="0"/>
          <w:divBdr>
            <w:top w:val="none" w:sz="0" w:space="0" w:color="auto"/>
            <w:left w:val="none" w:sz="0" w:space="0" w:color="auto"/>
            <w:bottom w:val="none" w:sz="0" w:space="0" w:color="auto"/>
            <w:right w:val="none" w:sz="0" w:space="0" w:color="auto"/>
          </w:divBdr>
        </w:div>
        <w:div w:id="1576892210">
          <w:marLeft w:val="0"/>
          <w:marRight w:val="0"/>
          <w:marTop w:val="0"/>
          <w:marBottom w:val="0"/>
          <w:divBdr>
            <w:top w:val="none" w:sz="0" w:space="0" w:color="auto"/>
            <w:left w:val="none" w:sz="0" w:space="0" w:color="auto"/>
            <w:bottom w:val="none" w:sz="0" w:space="0" w:color="auto"/>
            <w:right w:val="none" w:sz="0" w:space="0" w:color="auto"/>
          </w:divBdr>
        </w:div>
        <w:div w:id="1399742764">
          <w:marLeft w:val="0"/>
          <w:marRight w:val="0"/>
          <w:marTop w:val="0"/>
          <w:marBottom w:val="0"/>
          <w:divBdr>
            <w:top w:val="none" w:sz="0" w:space="0" w:color="auto"/>
            <w:left w:val="none" w:sz="0" w:space="0" w:color="auto"/>
            <w:bottom w:val="none" w:sz="0" w:space="0" w:color="auto"/>
            <w:right w:val="none" w:sz="0" w:space="0" w:color="auto"/>
          </w:divBdr>
        </w:div>
      </w:divsChild>
    </w:div>
    <w:div w:id="1120802530">
      <w:bodyDiv w:val="1"/>
      <w:marLeft w:val="0"/>
      <w:marRight w:val="0"/>
      <w:marTop w:val="0"/>
      <w:marBottom w:val="0"/>
      <w:divBdr>
        <w:top w:val="none" w:sz="0" w:space="0" w:color="auto"/>
        <w:left w:val="none" w:sz="0" w:space="0" w:color="auto"/>
        <w:bottom w:val="none" w:sz="0" w:space="0" w:color="auto"/>
        <w:right w:val="none" w:sz="0" w:space="0" w:color="auto"/>
      </w:divBdr>
      <w:divsChild>
        <w:div w:id="2061704589">
          <w:marLeft w:val="0"/>
          <w:marRight w:val="0"/>
          <w:marTop w:val="0"/>
          <w:marBottom w:val="0"/>
          <w:divBdr>
            <w:top w:val="none" w:sz="0" w:space="0" w:color="auto"/>
            <w:left w:val="none" w:sz="0" w:space="0" w:color="auto"/>
            <w:bottom w:val="none" w:sz="0" w:space="0" w:color="auto"/>
            <w:right w:val="none" w:sz="0" w:space="0" w:color="auto"/>
          </w:divBdr>
        </w:div>
      </w:divsChild>
    </w:div>
    <w:div w:id="1777750074">
      <w:bodyDiv w:val="1"/>
      <w:marLeft w:val="0"/>
      <w:marRight w:val="0"/>
      <w:marTop w:val="0"/>
      <w:marBottom w:val="0"/>
      <w:divBdr>
        <w:top w:val="none" w:sz="0" w:space="0" w:color="auto"/>
        <w:left w:val="none" w:sz="0" w:space="0" w:color="auto"/>
        <w:bottom w:val="none" w:sz="0" w:space="0" w:color="auto"/>
        <w:right w:val="none" w:sz="0" w:space="0" w:color="auto"/>
      </w:divBdr>
      <w:divsChild>
        <w:div w:id="92870881">
          <w:marLeft w:val="0"/>
          <w:marRight w:val="0"/>
          <w:marTop w:val="0"/>
          <w:marBottom w:val="0"/>
          <w:divBdr>
            <w:top w:val="none" w:sz="0" w:space="0" w:color="auto"/>
            <w:left w:val="none" w:sz="0" w:space="0" w:color="auto"/>
            <w:bottom w:val="none" w:sz="0" w:space="0" w:color="auto"/>
            <w:right w:val="none" w:sz="0" w:space="0" w:color="auto"/>
          </w:divBdr>
        </w:div>
        <w:div w:id="45154346">
          <w:marLeft w:val="0"/>
          <w:marRight w:val="0"/>
          <w:marTop w:val="0"/>
          <w:marBottom w:val="0"/>
          <w:divBdr>
            <w:top w:val="none" w:sz="0" w:space="0" w:color="auto"/>
            <w:left w:val="none" w:sz="0" w:space="0" w:color="auto"/>
            <w:bottom w:val="none" w:sz="0" w:space="0" w:color="auto"/>
            <w:right w:val="none" w:sz="0" w:space="0" w:color="auto"/>
          </w:divBdr>
        </w:div>
        <w:div w:id="1117943371">
          <w:marLeft w:val="0"/>
          <w:marRight w:val="0"/>
          <w:marTop w:val="0"/>
          <w:marBottom w:val="0"/>
          <w:divBdr>
            <w:top w:val="none" w:sz="0" w:space="0" w:color="auto"/>
            <w:left w:val="none" w:sz="0" w:space="0" w:color="auto"/>
            <w:bottom w:val="none" w:sz="0" w:space="0" w:color="auto"/>
            <w:right w:val="none" w:sz="0" w:space="0" w:color="auto"/>
          </w:divBdr>
        </w:div>
        <w:div w:id="1493646184">
          <w:marLeft w:val="0"/>
          <w:marRight w:val="0"/>
          <w:marTop w:val="0"/>
          <w:marBottom w:val="0"/>
          <w:divBdr>
            <w:top w:val="none" w:sz="0" w:space="0" w:color="auto"/>
            <w:left w:val="none" w:sz="0" w:space="0" w:color="auto"/>
            <w:bottom w:val="none" w:sz="0" w:space="0" w:color="auto"/>
            <w:right w:val="none" w:sz="0" w:space="0" w:color="auto"/>
          </w:divBdr>
        </w:div>
        <w:div w:id="429473720">
          <w:marLeft w:val="0"/>
          <w:marRight w:val="0"/>
          <w:marTop w:val="0"/>
          <w:marBottom w:val="0"/>
          <w:divBdr>
            <w:top w:val="none" w:sz="0" w:space="0" w:color="auto"/>
            <w:left w:val="none" w:sz="0" w:space="0" w:color="auto"/>
            <w:bottom w:val="none" w:sz="0" w:space="0" w:color="auto"/>
            <w:right w:val="none" w:sz="0" w:space="0" w:color="auto"/>
          </w:divBdr>
        </w:div>
      </w:divsChild>
    </w:div>
    <w:div w:id="1949044015">
      <w:bodyDiv w:val="1"/>
      <w:marLeft w:val="0"/>
      <w:marRight w:val="0"/>
      <w:marTop w:val="0"/>
      <w:marBottom w:val="0"/>
      <w:divBdr>
        <w:top w:val="none" w:sz="0" w:space="0" w:color="auto"/>
        <w:left w:val="none" w:sz="0" w:space="0" w:color="auto"/>
        <w:bottom w:val="none" w:sz="0" w:space="0" w:color="auto"/>
        <w:right w:val="none" w:sz="0" w:space="0" w:color="auto"/>
      </w:divBdr>
      <w:divsChild>
        <w:div w:id="220480476">
          <w:marLeft w:val="0"/>
          <w:marRight w:val="0"/>
          <w:marTop w:val="0"/>
          <w:marBottom w:val="0"/>
          <w:divBdr>
            <w:top w:val="none" w:sz="0" w:space="0" w:color="auto"/>
            <w:left w:val="none" w:sz="0" w:space="0" w:color="auto"/>
            <w:bottom w:val="none" w:sz="0" w:space="0" w:color="auto"/>
            <w:right w:val="none" w:sz="0" w:space="0" w:color="auto"/>
          </w:divBdr>
        </w:div>
        <w:div w:id="1832020032">
          <w:marLeft w:val="0"/>
          <w:marRight w:val="0"/>
          <w:marTop w:val="0"/>
          <w:marBottom w:val="0"/>
          <w:divBdr>
            <w:top w:val="none" w:sz="0" w:space="0" w:color="auto"/>
            <w:left w:val="none" w:sz="0" w:space="0" w:color="auto"/>
            <w:bottom w:val="none" w:sz="0" w:space="0" w:color="auto"/>
            <w:right w:val="none" w:sz="0" w:space="0" w:color="auto"/>
          </w:divBdr>
        </w:div>
        <w:div w:id="2122994051">
          <w:marLeft w:val="0"/>
          <w:marRight w:val="0"/>
          <w:marTop w:val="0"/>
          <w:marBottom w:val="0"/>
          <w:divBdr>
            <w:top w:val="none" w:sz="0" w:space="0" w:color="auto"/>
            <w:left w:val="none" w:sz="0" w:space="0" w:color="auto"/>
            <w:bottom w:val="none" w:sz="0" w:space="0" w:color="auto"/>
            <w:right w:val="none" w:sz="0" w:space="0" w:color="auto"/>
          </w:divBdr>
        </w:div>
        <w:div w:id="971323524">
          <w:marLeft w:val="0"/>
          <w:marRight w:val="0"/>
          <w:marTop w:val="0"/>
          <w:marBottom w:val="0"/>
          <w:divBdr>
            <w:top w:val="none" w:sz="0" w:space="0" w:color="auto"/>
            <w:left w:val="none" w:sz="0" w:space="0" w:color="auto"/>
            <w:bottom w:val="none" w:sz="0" w:space="0" w:color="auto"/>
            <w:right w:val="none" w:sz="0" w:space="0" w:color="auto"/>
          </w:divBdr>
        </w:div>
        <w:div w:id="796341315">
          <w:marLeft w:val="0"/>
          <w:marRight w:val="0"/>
          <w:marTop w:val="0"/>
          <w:marBottom w:val="0"/>
          <w:divBdr>
            <w:top w:val="none" w:sz="0" w:space="0" w:color="auto"/>
            <w:left w:val="none" w:sz="0" w:space="0" w:color="auto"/>
            <w:bottom w:val="none" w:sz="0" w:space="0" w:color="auto"/>
            <w:right w:val="none" w:sz="0" w:space="0" w:color="auto"/>
          </w:divBdr>
        </w:div>
        <w:div w:id="2143688366">
          <w:marLeft w:val="0"/>
          <w:marRight w:val="0"/>
          <w:marTop w:val="0"/>
          <w:marBottom w:val="0"/>
          <w:divBdr>
            <w:top w:val="none" w:sz="0" w:space="0" w:color="auto"/>
            <w:left w:val="none" w:sz="0" w:space="0" w:color="auto"/>
            <w:bottom w:val="none" w:sz="0" w:space="0" w:color="auto"/>
            <w:right w:val="none" w:sz="0" w:space="0" w:color="auto"/>
          </w:divBdr>
        </w:div>
        <w:div w:id="422267212">
          <w:marLeft w:val="0"/>
          <w:marRight w:val="0"/>
          <w:marTop w:val="0"/>
          <w:marBottom w:val="0"/>
          <w:divBdr>
            <w:top w:val="none" w:sz="0" w:space="0" w:color="auto"/>
            <w:left w:val="none" w:sz="0" w:space="0" w:color="auto"/>
            <w:bottom w:val="none" w:sz="0" w:space="0" w:color="auto"/>
            <w:right w:val="none" w:sz="0" w:space="0" w:color="auto"/>
          </w:divBdr>
        </w:div>
        <w:div w:id="380060093">
          <w:marLeft w:val="0"/>
          <w:marRight w:val="0"/>
          <w:marTop w:val="0"/>
          <w:marBottom w:val="0"/>
          <w:divBdr>
            <w:top w:val="none" w:sz="0" w:space="0" w:color="auto"/>
            <w:left w:val="none" w:sz="0" w:space="0" w:color="auto"/>
            <w:bottom w:val="none" w:sz="0" w:space="0" w:color="auto"/>
            <w:right w:val="none" w:sz="0" w:space="0" w:color="auto"/>
          </w:divBdr>
        </w:div>
        <w:div w:id="207449929">
          <w:marLeft w:val="0"/>
          <w:marRight w:val="0"/>
          <w:marTop w:val="0"/>
          <w:marBottom w:val="0"/>
          <w:divBdr>
            <w:top w:val="none" w:sz="0" w:space="0" w:color="auto"/>
            <w:left w:val="none" w:sz="0" w:space="0" w:color="auto"/>
            <w:bottom w:val="none" w:sz="0" w:space="0" w:color="auto"/>
            <w:right w:val="none" w:sz="0" w:space="0" w:color="auto"/>
          </w:divBdr>
        </w:div>
        <w:div w:id="1996297540">
          <w:marLeft w:val="0"/>
          <w:marRight w:val="0"/>
          <w:marTop w:val="0"/>
          <w:marBottom w:val="0"/>
          <w:divBdr>
            <w:top w:val="none" w:sz="0" w:space="0" w:color="auto"/>
            <w:left w:val="none" w:sz="0" w:space="0" w:color="auto"/>
            <w:bottom w:val="none" w:sz="0" w:space="0" w:color="auto"/>
            <w:right w:val="none" w:sz="0" w:space="0" w:color="auto"/>
          </w:divBdr>
        </w:div>
        <w:div w:id="1440488271">
          <w:marLeft w:val="0"/>
          <w:marRight w:val="0"/>
          <w:marTop w:val="0"/>
          <w:marBottom w:val="0"/>
          <w:divBdr>
            <w:top w:val="none" w:sz="0" w:space="0" w:color="auto"/>
            <w:left w:val="none" w:sz="0" w:space="0" w:color="auto"/>
            <w:bottom w:val="none" w:sz="0" w:space="0" w:color="auto"/>
            <w:right w:val="none" w:sz="0" w:space="0" w:color="auto"/>
          </w:divBdr>
        </w:div>
      </w:divsChild>
    </w:div>
    <w:div w:id="2143846344">
      <w:bodyDiv w:val="1"/>
      <w:marLeft w:val="0"/>
      <w:marRight w:val="0"/>
      <w:marTop w:val="0"/>
      <w:marBottom w:val="0"/>
      <w:divBdr>
        <w:top w:val="none" w:sz="0" w:space="0" w:color="auto"/>
        <w:left w:val="none" w:sz="0" w:space="0" w:color="auto"/>
        <w:bottom w:val="none" w:sz="0" w:space="0" w:color="auto"/>
        <w:right w:val="none" w:sz="0" w:space="0" w:color="auto"/>
      </w:divBdr>
      <w:divsChild>
        <w:div w:id="1225213400">
          <w:marLeft w:val="0"/>
          <w:marRight w:val="0"/>
          <w:marTop w:val="0"/>
          <w:marBottom w:val="0"/>
          <w:divBdr>
            <w:top w:val="none" w:sz="0" w:space="0" w:color="auto"/>
            <w:left w:val="none" w:sz="0" w:space="0" w:color="auto"/>
            <w:bottom w:val="none" w:sz="0" w:space="0" w:color="auto"/>
            <w:right w:val="none" w:sz="0" w:space="0" w:color="auto"/>
          </w:divBdr>
        </w:div>
        <w:div w:id="2033414234">
          <w:marLeft w:val="0"/>
          <w:marRight w:val="0"/>
          <w:marTop w:val="0"/>
          <w:marBottom w:val="0"/>
          <w:divBdr>
            <w:top w:val="none" w:sz="0" w:space="0" w:color="auto"/>
            <w:left w:val="none" w:sz="0" w:space="0" w:color="auto"/>
            <w:bottom w:val="none" w:sz="0" w:space="0" w:color="auto"/>
            <w:right w:val="none" w:sz="0" w:space="0" w:color="auto"/>
          </w:divBdr>
        </w:div>
        <w:div w:id="1597399271">
          <w:marLeft w:val="0"/>
          <w:marRight w:val="0"/>
          <w:marTop w:val="0"/>
          <w:marBottom w:val="0"/>
          <w:divBdr>
            <w:top w:val="none" w:sz="0" w:space="0" w:color="auto"/>
            <w:left w:val="none" w:sz="0" w:space="0" w:color="auto"/>
            <w:bottom w:val="none" w:sz="0" w:space="0" w:color="auto"/>
            <w:right w:val="none" w:sz="0" w:space="0" w:color="auto"/>
          </w:divBdr>
        </w:div>
        <w:div w:id="331489104">
          <w:marLeft w:val="0"/>
          <w:marRight w:val="0"/>
          <w:marTop w:val="0"/>
          <w:marBottom w:val="0"/>
          <w:divBdr>
            <w:top w:val="none" w:sz="0" w:space="0" w:color="auto"/>
            <w:left w:val="none" w:sz="0" w:space="0" w:color="auto"/>
            <w:bottom w:val="none" w:sz="0" w:space="0" w:color="auto"/>
            <w:right w:val="none" w:sz="0" w:space="0" w:color="auto"/>
          </w:divBdr>
        </w:div>
        <w:div w:id="1515925585">
          <w:marLeft w:val="0"/>
          <w:marRight w:val="0"/>
          <w:marTop w:val="0"/>
          <w:marBottom w:val="0"/>
          <w:divBdr>
            <w:top w:val="none" w:sz="0" w:space="0" w:color="auto"/>
            <w:left w:val="none" w:sz="0" w:space="0" w:color="auto"/>
            <w:bottom w:val="none" w:sz="0" w:space="0" w:color="auto"/>
            <w:right w:val="none" w:sz="0" w:space="0" w:color="auto"/>
          </w:divBdr>
        </w:div>
        <w:div w:id="581649293">
          <w:marLeft w:val="0"/>
          <w:marRight w:val="0"/>
          <w:marTop w:val="0"/>
          <w:marBottom w:val="0"/>
          <w:divBdr>
            <w:top w:val="none" w:sz="0" w:space="0" w:color="auto"/>
            <w:left w:val="none" w:sz="0" w:space="0" w:color="auto"/>
            <w:bottom w:val="none" w:sz="0" w:space="0" w:color="auto"/>
            <w:right w:val="none" w:sz="0" w:space="0" w:color="auto"/>
          </w:divBdr>
        </w:div>
        <w:div w:id="378092693">
          <w:marLeft w:val="0"/>
          <w:marRight w:val="0"/>
          <w:marTop w:val="0"/>
          <w:marBottom w:val="0"/>
          <w:divBdr>
            <w:top w:val="none" w:sz="0" w:space="0" w:color="auto"/>
            <w:left w:val="none" w:sz="0" w:space="0" w:color="auto"/>
            <w:bottom w:val="none" w:sz="0" w:space="0" w:color="auto"/>
            <w:right w:val="none" w:sz="0" w:space="0" w:color="auto"/>
          </w:divBdr>
        </w:div>
        <w:div w:id="853036364">
          <w:marLeft w:val="0"/>
          <w:marRight w:val="0"/>
          <w:marTop w:val="0"/>
          <w:marBottom w:val="0"/>
          <w:divBdr>
            <w:top w:val="none" w:sz="0" w:space="0" w:color="auto"/>
            <w:left w:val="none" w:sz="0" w:space="0" w:color="auto"/>
            <w:bottom w:val="none" w:sz="0" w:space="0" w:color="auto"/>
            <w:right w:val="none" w:sz="0" w:space="0" w:color="auto"/>
          </w:divBdr>
        </w:div>
        <w:div w:id="106051237">
          <w:marLeft w:val="0"/>
          <w:marRight w:val="0"/>
          <w:marTop w:val="0"/>
          <w:marBottom w:val="0"/>
          <w:divBdr>
            <w:top w:val="none" w:sz="0" w:space="0" w:color="auto"/>
            <w:left w:val="none" w:sz="0" w:space="0" w:color="auto"/>
            <w:bottom w:val="none" w:sz="0" w:space="0" w:color="auto"/>
            <w:right w:val="none" w:sz="0" w:space="0" w:color="auto"/>
          </w:divBdr>
        </w:div>
        <w:div w:id="15859175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9.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C5BB-267F-4D52-BFF3-445662CA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29</Pages>
  <Words>3091</Words>
  <Characters>17621</Characters>
  <Application>Microsoft Office Word</Application>
  <DocSecurity>0</DocSecurity>
  <PresentationFormat/>
  <Lines>146</Lines>
  <Paragraphs>41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权  利  要  求  书</vt:lpstr>
    </vt:vector>
  </TitlesOfParts>
  <Company>WwW.YlmF.CoM</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权  利  要  求  书</dc:title>
  <dc:creator>雨林木风</dc:creator>
  <cp:lastModifiedBy>hoiyuen cheng</cp:lastModifiedBy>
  <cp:revision>102</cp:revision>
  <cp:lastPrinted>2011-11-01T08:51:00Z</cp:lastPrinted>
  <dcterms:created xsi:type="dcterms:W3CDTF">2023-11-01T06:17:00Z</dcterms:created>
  <dcterms:modified xsi:type="dcterms:W3CDTF">2023-11-13T12:25:00Z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